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885464" w:displacedByCustomXml="next"/>
    <w:sdt>
      <w:sdtPr>
        <w:id w:val="-1470590796"/>
        <w:docPartObj>
          <w:docPartGallery w:val="Cover Pages"/>
          <w:docPartUnique/>
        </w:docPartObj>
      </w:sdtPr>
      <w:sdtContent>
        <w:p w14:paraId="0A0695DA" w14:textId="77777777" w:rsidR="00394735" w:rsidRPr="008572D8" w:rsidRDefault="00394735" w:rsidP="005337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394735" w:rsidRPr="008572D8" w14:paraId="1DBEAFC7" w14:textId="77777777">
            <w:sdt>
              <w:sdtPr>
                <w:rPr>
                  <w:color w:val="2E74B5" w:themeColor="accent1" w:themeShade="BF"/>
                  <w:szCs w:val="24"/>
                </w:rPr>
                <w:alias w:val="Société"/>
                <w:id w:val="13406915"/>
                <w:placeholder>
                  <w:docPart w:val="9402DF41EEC94859B2DE3F4BD659F47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9AF8644" w14:textId="77777777" w:rsidR="00394735" w:rsidRPr="008572D8" w:rsidRDefault="00394735" w:rsidP="00533772">
                    <w:pPr>
                      <w:rPr>
                        <w:color w:val="2E74B5" w:themeColor="accent1" w:themeShade="BF"/>
                      </w:rPr>
                    </w:pPr>
                    <w:r w:rsidRPr="008572D8">
                      <w:rPr>
                        <w:color w:val="2E74B5" w:themeColor="accent1" w:themeShade="BF"/>
                        <w:szCs w:val="24"/>
                      </w:rPr>
                      <w:t>Cégep de Lévis-Lauzon</w:t>
                    </w:r>
                  </w:p>
                </w:tc>
              </w:sdtContent>
            </w:sdt>
          </w:tr>
          <w:tr w:rsidR="00394735" w:rsidRPr="008572D8" w14:paraId="7F58ABCD" w14:textId="77777777">
            <w:tc>
              <w:tcPr>
                <w:tcW w:w="7672" w:type="dxa"/>
              </w:tcPr>
              <w:sdt>
                <w:sdtPr>
                  <w:rPr>
                    <w:rFonts w:eastAsiaTheme="majorEastAsia"/>
                    <w:color w:val="5B9BD5" w:themeColor="accent1"/>
                    <w:sz w:val="88"/>
                    <w:szCs w:val="88"/>
                  </w:rPr>
                  <w:alias w:val="Titre"/>
                  <w:id w:val="13406919"/>
                  <w:placeholder>
                    <w:docPart w:val="56CF2050D3984C1DA10134BF01F6A442"/>
                  </w:placeholder>
                  <w:dataBinding w:prefixMappings="xmlns:ns0='http://schemas.openxmlformats.org/package/2006/metadata/core-properties' xmlns:ns1='http://purl.org/dc/elements/1.1/'" w:xpath="/ns0:coreProperties[1]/ns1:title[1]" w:storeItemID="{6C3C8BC8-F283-45AE-878A-BAB7291924A1}"/>
                  <w:text/>
                </w:sdtPr>
                <w:sdtContent>
                  <w:p w14:paraId="376A2D4D" w14:textId="77777777" w:rsidR="00394735" w:rsidRPr="008572D8" w:rsidRDefault="00DD71FE" w:rsidP="00533772">
                    <w:pPr>
                      <w:rPr>
                        <w:rFonts w:eastAsiaTheme="majorEastAsia"/>
                        <w:color w:val="5B9BD5" w:themeColor="accent1"/>
                        <w:sz w:val="88"/>
                        <w:szCs w:val="88"/>
                      </w:rPr>
                    </w:pPr>
                    <w:r w:rsidRPr="008572D8">
                      <w:rPr>
                        <w:rFonts w:eastAsiaTheme="majorEastAsia"/>
                        <w:color w:val="5B9BD5" w:themeColor="accent1"/>
                        <w:sz w:val="88"/>
                        <w:szCs w:val="88"/>
                      </w:rPr>
                      <w:t>DOSSIER FONCTIONNEL</w:t>
                    </w:r>
                  </w:p>
                </w:sdtContent>
              </w:sdt>
            </w:tc>
          </w:tr>
          <w:tr w:rsidR="00394735" w:rsidRPr="008572D8" w14:paraId="7CA67714" w14:textId="77777777">
            <w:sdt>
              <w:sdtPr>
                <w:rPr>
                  <w:color w:val="2E74B5" w:themeColor="accent1" w:themeShade="BF"/>
                  <w:szCs w:val="24"/>
                </w:rPr>
                <w:alias w:val="Sous-titre"/>
                <w:id w:val="13406923"/>
                <w:placeholder>
                  <w:docPart w:val="5C823481F6194603A7C4498DC22B7FF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7C3C698" w14:textId="77777777" w:rsidR="00394735" w:rsidRPr="008572D8" w:rsidRDefault="00F615F7" w:rsidP="00F615F7">
                    <w:pPr>
                      <w:rPr>
                        <w:color w:val="2E74B5" w:themeColor="accent1" w:themeShade="BF"/>
                      </w:rPr>
                    </w:pPr>
                    <w:r>
                      <w:rPr>
                        <w:color w:val="2E74B5" w:themeColor="accent1" w:themeShade="BF"/>
                        <w:szCs w:val="24"/>
                      </w:rPr>
                      <w:t>GESTION SALON CARRIÈRE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394735" w:rsidRPr="008572D8" w14:paraId="4CBDC0A5"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1733672A517470B8B32D5E5472622D4"/>
                  </w:placeholder>
                  <w:dataBinding w:prefixMappings="xmlns:ns0='http://schemas.openxmlformats.org/package/2006/metadata/core-properties' xmlns:ns1='http://purl.org/dc/elements/1.1/'" w:xpath="/ns0:coreProperties[1]/ns1:creator[1]" w:storeItemID="{6C3C8BC8-F283-45AE-878A-BAB7291924A1}"/>
                  <w:text/>
                </w:sdtPr>
                <w:sdtContent>
                  <w:p w14:paraId="19332D82" w14:textId="77777777" w:rsidR="00394735" w:rsidRPr="008572D8" w:rsidRDefault="00AB55C8" w:rsidP="00533772">
                    <w:pPr>
                      <w:rPr>
                        <w:color w:val="5B9BD5" w:themeColor="accent1"/>
                        <w:sz w:val="28"/>
                        <w:szCs w:val="28"/>
                      </w:rPr>
                    </w:pPr>
                    <w:r w:rsidRPr="008572D8">
                      <w:rPr>
                        <w:color w:val="5B9BD5" w:themeColor="accent1"/>
                        <w:sz w:val="28"/>
                        <w:szCs w:val="28"/>
                      </w:rPr>
                      <w:t>William Lafontaine</w:t>
                    </w:r>
                  </w:p>
                </w:sdtContent>
              </w:sdt>
              <w:sdt>
                <w:sdtPr>
                  <w:rPr>
                    <w:color w:val="5B9BD5" w:themeColor="accent1"/>
                    <w:sz w:val="28"/>
                    <w:szCs w:val="28"/>
                  </w:rPr>
                  <w:alias w:val="Date"/>
                  <w:tag w:val="Date "/>
                  <w:id w:val="13406932"/>
                  <w:placeholder>
                    <w:docPart w:val="BC85D37C9E844663B9B1529369BDD6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5B6595CA" w14:textId="77777777" w:rsidR="00394735" w:rsidRPr="008572D8" w:rsidRDefault="00394735" w:rsidP="00533772">
                    <w:pPr>
                      <w:rPr>
                        <w:color w:val="5B9BD5" w:themeColor="accent1"/>
                        <w:sz w:val="28"/>
                        <w:szCs w:val="28"/>
                      </w:rPr>
                    </w:pPr>
                    <w:r w:rsidRPr="008572D8">
                      <w:rPr>
                        <w:color w:val="5B9BD5" w:themeColor="accent1"/>
                        <w:sz w:val="28"/>
                        <w:szCs w:val="28"/>
                      </w:rPr>
                      <w:t>HIVER 2018</w:t>
                    </w:r>
                  </w:p>
                </w:sdtContent>
              </w:sdt>
              <w:p w14:paraId="63303DBF" w14:textId="77777777" w:rsidR="00394735" w:rsidRPr="008572D8" w:rsidRDefault="00394735" w:rsidP="00533772">
                <w:pPr>
                  <w:rPr>
                    <w:color w:val="5B9BD5" w:themeColor="accent1"/>
                  </w:rPr>
                </w:pPr>
              </w:p>
            </w:tc>
          </w:tr>
        </w:tbl>
        <w:p w14:paraId="2694683D" w14:textId="77777777" w:rsidR="00394735" w:rsidRPr="008572D8" w:rsidRDefault="00394735" w:rsidP="00993161">
          <w:r w:rsidRPr="008572D8">
            <w:br w:type="page"/>
          </w:r>
        </w:p>
      </w:sdtContent>
    </w:sdt>
    <w:sdt>
      <w:sdtPr>
        <w:rPr>
          <w:rFonts w:asciiTheme="minorHAnsi" w:eastAsiaTheme="minorHAnsi" w:hAnsiTheme="minorHAnsi" w:cstheme="minorBidi"/>
          <w:color w:val="323E4F" w:themeColor="text2" w:themeShade="BF"/>
          <w:sz w:val="24"/>
          <w:szCs w:val="20"/>
          <w:lang w:val="fr-FR"/>
        </w:rPr>
        <w:id w:val="838195339"/>
        <w:docPartObj>
          <w:docPartGallery w:val="Table of Contents"/>
          <w:docPartUnique/>
        </w:docPartObj>
      </w:sdtPr>
      <w:sdtEndPr>
        <w:rPr>
          <w:b/>
          <w:bCs/>
        </w:rPr>
      </w:sdtEndPr>
      <w:sdtContent>
        <w:p w14:paraId="266FAE06" w14:textId="77777777" w:rsidR="00702ADA" w:rsidRDefault="00702ADA">
          <w:pPr>
            <w:pStyle w:val="En-ttedetabledesmatires"/>
          </w:pPr>
          <w:r>
            <w:rPr>
              <w:lang w:val="fr-FR"/>
            </w:rPr>
            <w:t>Table des matières</w:t>
          </w:r>
        </w:p>
        <w:p w14:paraId="2573E90F" w14:textId="77777777" w:rsidR="006B49B0" w:rsidRDefault="00702ADA">
          <w:pPr>
            <w:pStyle w:val="TM1"/>
            <w:tabs>
              <w:tab w:val="left" w:pos="440"/>
              <w:tab w:val="right" w:leader="dot" w:pos="8630"/>
            </w:tabs>
            <w:rPr>
              <w:rFonts w:cstheme="minorBidi"/>
              <w:noProof/>
            </w:rPr>
          </w:pPr>
          <w:r>
            <w:fldChar w:fldCharType="begin"/>
          </w:r>
          <w:r>
            <w:instrText xml:space="preserve"> TOC \o "1-3" \h \z \u </w:instrText>
          </w:r>
          <w:r>
            <w:fldChar w:fldCharType="separate"/>
          </w:r>
          <w:hyperlink w:anchor="_Toc508308051" w:history="1">
            <w:r w:rsidR="006B49B0" w:rsidRPr="00945514">
              <w:rPr>
                <w:rStyle w:val="Lienhypertexte"/>
                <w:noProof/>
              </w:rPr>
              <w:t>1.</w:t>
            </w:r>
            <w:r w:rsidR="006B49B0">
              <w:rPr>
                <w:rFonts w:cstheme="minorBidi"/>
                <w:noProof/>
              </w:rPr>
              <w:tab/>
            </w:r>
            <w:r w:rsidR="006B49B0" w:rsidRPr="00945514">
              <w:rPr>
                <w:rStyle w:val="Lienhypertexte"/>
                <w:noProof/>
              </w:rPr>
              <w:t>DESCRIPTION</w:t>
            </w:r>
            <w:r w:rsidR="006B49B0" w:rsidRPr="00945514">
              <w:rPr>
                <w:rStyle w:val="Lienhypertexte"/>
                <w:noProof/>
                <w:spacing w:val="1"/>
              </w:rPr>
              <w:t xml:space="preserve"> </w:t>
            </w:r>
            <w:r w:rsidR="006B49B0" w:rsidRPr="00945514">
              <w:rPr>
                <w:rStyle w:val="Lienhypertexte"/>
                <w:noProof/>
              </w:rPr>
              <w:t>GÉNÉRALE</w:t>
            </w:r>
            <w:r w:rsidR="006B49B0">
              <w:rPr>
                <w:noProof/>
                <w:webHidden/>
              </w:rPr>
              <w:tab/>
            </w:r>
            <w:r w:rsidR="006B49B0">
              <w:rPr>
                <w:noProof/>
                <w:webHidden/>
              </w:rPr>
              <w:fldChar w:fldCharType="begin"/>
            </w:r>
            <w:r w:rsidR="006B49B0">
              <w:rPr>
                <w:noProof/>
                <w:webHidden/>
              </w:rPr>
              <w:instrText xml:space="preserve"> PAGEREF _Toc508308051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14:paraId="6AC0A5DC" w14:textId="77777777" w:rsidR="006B49B0" w:rsidRDefault="002F11EF">
          <w:pPr>
            <w:pStyle w:val="TM2"/>
            <w:tabs>
              <w:tab w:val="left" w:pos="880"/>
              <w:tab w:val="right" w:leader="dot" w:pos="8630"/>
            </w:tabs>
            <w:rPr>
              <w:rFonts w:eastAsiaTheme="minorEastAsia"/>
              <w:noProof/>
              <w:color w:val="auto"/>
              <w:sz w:val="22"/>
              <w:szCs w:val="22"/>
            </w:rPr>
          </w:pPr>
          <w:hyperlink w:anchor="_Toc508308052" w:history="1">
            <w:r w:rsidR="006B49B0" w:rsidRPr="00945514">
              <w:rPr>
                <w:rStyle w:val="Lienhypertexte"/>
                <w:noProof/>
              </w:rPr>
              <w:t>1.1.</w:t>
            </w:r>
            <w:r w:rsidR="006B49B0">
              <w:rPr>
                <w:rFonts w:eastAsiaTheme="minorEastAsia"/>
                <w:noProof/>
                <w:color w:val="auto"/>
                <w:sz w:val="22"/>
                <w:szCs w:val="22"/>
              </w:rPr>
              <w:tab/>
            </w:r>
            <w:r w:rsidR="006B49B0" w:rsidRPr="00945514">
              <w:rPr>
                <w:rStyle w:val="Lienhypertexte"/>
                <w:noProof/>
              </w:rPr>
              <w:t>But</w:t>
            </w:r>
            <w:r w:rsidR="006B49B0">
              <w:rPr>
                <w:noProof/>
                <w:webHidden/>
              </w:rPr>
              <w:tab/>
            </w:r>
            <w:r w:rsidR="006B49B0">
              <w:rPr>
                <w:noProof/>
                <w:webHidden/>
              </w:rPr>
              <w:fldChar w:fldCharType="begin"/>
            </w:r>
            <w:r w:rsidR="006B49B0">
              <w:rPr>
                <w:noProof/>
                <w:webHidden/>
              </w:rPr>
              <w:instrText xml:space="preserve"> PAGEREF _Toc508308052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14:paraId="7BA7D8B6" w14:textId="77777777" w:rsidR="006B49B0" w:rsidRDefault="002F11EF">
          <w:pPr>
            <w:pStyle w:val="TM2"/>
            <w:tabs>
              <w:tab w:val="left" w:pos="880"/>
              <w:tab w:val="right" w:leader="dot" w:pos="8630"/>
            </w:tabs>
            <w:rPr>
              <w:rFonts w:eastAsiaTheme="minorEastAsia"/>
              <w:noProof/>
              <w:color w:val="auto"/>
              <w:sz w:val="22"/>
              <w:szCs w:val="22"/>
            </w:rPr>
          </w:pPr>
          <w:hyperlink w:anchor="_Toc508308053" w:history="1">
            <w:r w:rsidR="006B49B0" w:rsidRPr="00945514">
              <w:rPr>
                <w:rStyle w:val="Lienhypertexte"/>
                <w:noProof/>
              </w:rPr>
              <w:t>1.2.</w:t>
            </w:r>
            <w:r w:rsidR="006B49B0">
              <w:rPr>
                <w:rFonts w:eastAsiaTheme="minorEastAsia"/>
                <w:noProof/>
                <w:color w:val="auto"/>
                <w:sz w:val="22"/>
                <w:szCs w:val="22"/>
              </w:rPr>
              <w:tab/>
            </w:r>
            <w:r w:rsidR="006B49B0" w:rsidRPr="00945514">
              <w:rPr>
                <w:rStyle w:val="Lienhypertexte"/>
                <w:noProof/>
              </w:rPr>
              <w:t>Processus</w:t>
            </w:r>
            <w:r w:rsidR="006B49B0" w:rsidRPr="00945514">
              <w:rPr>
                <w:rStyle w:val="Lienhypertexte"/>
                <w:noProof/>
                <w:spacing w:val="-1"/>
              </w:rPr>
              <w:t xml:space="preserve"> </w:t>
            </w:r>
            <w:r w:rsidR="006B49B0" w:rsidRPr="00945514">
              <w:rPr>
                <w:rStyle w:val="Lienhypertexte"/>
                <w:noProof/>
              </w:rPr>
              <w:t>administratifs</w:t>
            </w:r>
            <w:r w:rsidR="006B49B0">
              <w:rPr>
                <w:noProof/>
                <w:webHidden/>
              </w:rPr>
              <w:tab/>
            </w:r>
            <w:r w:rsidR="006B49B0">
              <w:rPr>
                <w:noProof/>
                <w:webHidden/>
              </w:rPr>
              <w:fldChar w:fldCharType="begin"/>
            </w:r>
            <w:r w:rsidR="006B49B0">
              <w:rPr>
                <w:noProof/>
                <w:webHidden/>
              </w:rPr>
              <w:instrText xml:space="preserve"> PAGEREF _Toc508308053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14:paraId="7131BE9E" w14:textId="77777777" w:rsidR="006B49B0" w:rsidRDefault="002F11EF">
          <w:pPr>
            <w:pStyle w:val="TM2"/>
            <w:tabs>
              <w:tab w:val="left" w:pos="880"/>
              <w:tab w:val="right" w:leader="dot" w:pos="8630"/>
            </w:tabs>
            <w:rPr>
              <w:rFonts w:eastAsiaTheme="minorEastAsia"/>
              <w:noProof/>
              <w:color w:val="auto"/>
              <w:sz w:val="22"/>
              <w:szCs w:val="22"/>
            </w:rPr>
          </w:pPr>
          <w:hyperlink w:anchor="_Toc508308054" w:history="1">
            <w:r w:rsidR="006B49B0" w:rsidRPr="00945514">
              <w:rPr>
                <w:rStyle w:val="Lienhypertexte"/>
                <w:noProof/>
              </w:rPr>
              <w:t>1.3.</w:t>
            </w:r>
            <w:r w:rsidR="006B49B0">
              <w:rPr>
                <w:rFonts w:eastAsiaTheme="minorEastAsia"/>
                <w:noProof/>
                <w:color w:val="auto"/>
                <w:sz w:val="22"/>
                <w:szCs w:val="22"/>
              </w:rPr>
              <w:tab/>
            </w:r>
            <w:r w:rsidR="006B49B0" w:rsidRPr="00945514">
              <w:rPr>
                <w:rStyle w:val="Lienhypertexte"/>
                <w:noProof/>
              </w:rPr>
              <w:t>Description générale</w:t>
            </w:r>
            <w:r w:rsidR="006B49B0">
              <w:rPr>
                <w:noProof/>
                <w:webHidden/>
              </w:rPr>
              <w:tab/>
            </w:r>
            <w:r w:rsidR="006B49B0">
              <w:rPr>
                <w:noProof/>
                <w:webHidden/>
              </w:rPr>
              <w:fldChar w:fldCharType="begin"/>
            </w:r>
            <w:r w:rsidR="006B49B0">
              <w:rPr>
                <w:noProof/>
                <w:webHidden/>
              </w:rPr>
              <w:instrText xml:space="preserve"> PAGEREF _Toc508308054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14:paraId="1C6AA105" w14:textId="77777777" w:rsidR="006B49B0" w:rsidRDefault="002F11EF">
          <w:pPr>
            <w:pStyle w:val="TM2"/>
            <w:tabs>
              <w:tab w:val="left" w:pos="880"/>
              <w:tab w:val="right" w:leader="dot" w:pos="8630"/>
            </w:tabs>
            <w:rPr>
              <w:rFonts w:eastAsiaTheme="minorEastAsia"/>
              <w:noProof/>
              <w:color w:val="auto"/>
              <w:sz w:val="22"/>
              <w:szCs w:val="22"/>
            </w:rPr>
          </w:pPr>
          <w:hyperlink w:anchor="_Toc508308055" w:history="1">
            <w:r w:rsidR="006B49B0" w:rsidRPr="00945514">
              <w:rPr>
                <w:rStyle w:val="Lienhypertexte"/>
                <w:noProof/>
              </w:rPr>
              <w:t>1.4.</w:t>
            </w:r>
            <w:r w:rsidR="006B49B0">
              <w:rPr>
                <w:rFonts w:eastAsiaTheme="minorEastAsia"/>
                <w:noProof/>
                <w:color w:val="auto"/>
                <w:sz w:val="22"/>
                <w:szCs w:val="22"/>
              </w:rPr>
              <w:tab/>
            </w:r>
            <w:r w:rsidR="006B49B0" w:rsidRPr="00945514">
              <w:rPr>
                <w:rStyle w:val="Lienhypertexte"/>
                <w:noProof/>
              </w:rPr>
              <w:t>Sécurité</w:t>
            </w:r>
            <w:r w:rsidR="006B49B0">
              <w:rPr>
                <w:noProof/>
                <w:webHidden/>
              </w:rPr>
              <w:tab/>
            </w:r>
            <w:r w:rsidR="006B49B0">
              <w:rPr>
                <w:noProof/>
                <w:webHidden/>
              </w:rPr>
              <w:fldChar w:fldCharType="begin"/>
            </w:r>
            <w:r w:rsidR="006B49B0">
              <w:rPr>
                <w:noProof/>
                <w:webHidden/>
              </w:rPr>
              <w:instrText xml:space="preserve"> PAGEREF _Toc508308055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14:paraId="41B00CC4" w14:textId="77777777" w:rsidR="006B49B0" w:rsidRDefault="002F11EF">
          <w:pPr>
            <w:pStyle w:val="TM2"/>
            <w:tabs>
              <w:tab w:val="left" w:pos="880"/>
              <w:tab w:val="right" w:leader="dot" w:pos="8630"/>
            </w:tabs>
            <w:rPr>
              <w:rFonts w:eastAsiaTheme="minorEastAsia"/>
              <w:noProof/>
              <w:color w:val="auto"/>
              <w:sz w:val="22"/>
              <w:szCs w:val="22"/>
            </w:rPr>
          </w:pPr>
          <w:hyperlink w:anchor="_Toc508308056" w:history="1">
            <w:r w:rsidR="006B49B0" w:rsidRPr="00945514">
              <w:rPr>
                <w:rStyle w:val="Lienhypertexte"/>
                <w:noProof/>
              </w:rPr>
              <w:t>1.5.</w:t>
            </w:r>
            <w:r w:rsidR="006B49B0">
              <w:rPr>
                <w:rFonts w:eastAsiaTheme="minorEastAsia"/>
                <w:noProof/>
                <w:color w:val="auto"/>
                <w:sz w:val="22"/>
                <w:szCs w:val="22"/>
              </w:rPr>
              <w:tab/>
            </w:r>
            <w:r w:rsidR="006B49B0" w:rsidRPr="00945514">
              <w:rPr>
                <w:rStyle w:val="Lienhypertexte"/>
                <w:noProof/>
              </w:rPr>
              <w:t>Historique du</w:t>
            </w:r>
            <w:r w:rsidR="006B49B0" w:rsidRPr="00945514">
              <w:rPr>
                <w:rStyle w:val="Lienhypertexte"/>
                <w:noProof/>
                <w:spacing w:val="-5"/>
              </w:rPr>
              <w:t xml:space="preserve"> </w:t>
            </w:r>
            <w:r w:rsidR="006B49B0" w:rsidRPr="00945514">
              <w:rPr>
                <w:rStyle w:val="Lienhypertexte"/>
                <w:noProof/>
              </w:rPr>
              <w:t>dossier</w:t>
            </w:r>
            <w:r w:rsidR="006B49B0">
              <w:rPr>
                <w:noProof/>
                <w:webHidden/>
              </w:rPr>
              <w:tab/>
            </w:r>
            <w:r w:rsidR="006B49B0">
              <w:rPr>
                <w:noProof/>
                <w:webHidden/>
              </w:rPr>
              <w:fldChar w:fldCharType="begin"/>
            </w:r>
            <w:r w:rsidR="006B49B0">
              <w:rPr>
                <w:noProof/>
                <w:webHidden/>
              </w:rPr>
              <w:instrText xml:space="preserve"> PAGEREF _Toc508308056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14:paraId="19E68DC7" w14:textId="77777777" w:rsidR="006B49B0" w:rsidRDefault="002F11EF">
          <w:pPr>
            <w:pStyle w:val="TM1"/>
            <w:tabs>
              <w:tab w:val="left" w:pos="440"/>
              <w:tab w:val="right" w:leader="dot" w:pos="8630"/>
            </w:tabs>
            <w:rPr>
              <w:rFonts w:cstheme="minorBidi"/>
              <w:noProof/>
            </w:rPr>
          </w:pPr>
          <w:hyperlink w:anchor="_Toc508308057" w:history="1">
            <w:r w:rsidR="006B49B0" w:rsidRPr="00945514">
              <w:rPr>
                <w:rStyle w:val="Lienhypertexte"/>
                <w:noProof/>
              </w:rPr>
              <w:t>2.</w:t>
            </w:r>
            <w:r w:rsidR="006B49B0">
              <w:rPr>
                <w:rFonts w:cstheme="minorBidi"/>
                <w:noProof/>
              </w:rPr>
              <w:tab/>
            </w:r>
            <w:r w:rsidR="006B49B0" w:rsidRPr="00945514">
              <w:rPr>
                <w:rStyle w:val="Lienhypertexte"/>
                <w:noProof/>
              </w:rPr>
              <w:t>DESCRIPTION DÉTAILLÉE</w:t>
            </w:r>
            <w:r w:rsidR="006B49B0">
              <w:rPr>
                <w:noProof/>
                <w:webHidden/>
              </w:rPr>
              <w:tab/>
            </w:r>
            <w:r w:rsidR="006B49B0">
              <w:rPr>
                <w:noProof/>
                <w:webHidden/>
              </w:rPr>
              <w:fldChar w:fldCharType="begin"/>
            </w:r>
            <w:r w:rsidR="006B49B0">
              <w:rPr>
                <w:noProof/>
                <w:webHidden/>
              </w:rPr>
              <w:instrText xml:space="preserve"> PAGEREF _Toc508308057 \h </w:instrText>
            </w:r>
            <w:r w:rsidR="006B49B0">
              <w:rPr>
                <w:noProof/>
                <w:webHidden/>
              </w:rPr>
            </w:r>
            <w:r w:rsidR="006B49B0">
              <w:rPr>
                <w:noProof/>
                <w:webHidden/>
              </w:rPr>
              <w:fldChar w:fldCharType="separate"/>
            </w:r>
            <w:r w:rsidR="006B49B0">
              <w:rPr>
                <w:noProof/>
                <w:webHidden/>
              </w:rPr>
              <w:t>6</w:t>
            </w:r>
            <w:r w:rsidR="006B49B0">
              <w:rPr>
                <w:noProof/>
                <w:webHidden/>
              </w:rPr>
              <w:fldChar w:fldCharType="end"/>
            </w:r>
          </w:hyperlink>
        </w:p>
        <w:p w14:paraId="3CD9C537" w14:textId="77777777" w:rsidR="006B49B0" w:rsidRDefault="002F11EF">
          <w:pPr>
            <w:pStyle w:val="TM2"/>
            <w:tabs>
              <w:tab w:val="left" w:pos="880"/>
              <w:tab w:val="right" w:leader="dot" w:pos="8630"/>
            </w:tabs>
            <w:rPr>
              <w:rFonts w:eastAsiaTheme="minorEastAsia"/>
              <w:noProof/>
              <w:color w:val="auto"/>
              <w:sz w:val="22"/>
              <w:szCs w:val="22"/>
            </w:rPr>
          </w:pPr>
          <w:hyperlink w:anchor="_Toc508308058" w:history="1">
            <w:r w:rsidR="006B49B0" w:rsidRPr="00945514">
              <w:rPr>
                <w:rStyle w:val="Lienhypertexte"/>
                <w:noProof/>
              </w:rPr>
              <w:t>2.1.</w:t>
            </w:r>
            <w:r w:rsidR="006B49B0">
              <w:rPr>
                <w:rFonts w:eastAsiaTheme="minorEastAsia"/>
                <w:noProof/>
                <w:color w:val="auto"/>
                <w:sz w:val="22"/>
                <w:szCs w:val="22"/>
              </w:rPr>
              <w:tab/>
            </w:r>
            <w:r w:rsidR="006B49B0" w:rsidRPr="00945514">
              <w:rPr>
                <w:rStyle w:val="Lienhypertexte"/>
                <w:noProof/>
              </w:rPr>
              <w:t>Diagramme de cas d’utilisation</w:t>
            </w:r>
            <w:r w:rsidR="006B49B0">
              <w:rPr>
                <w:noProof/>
                <w:webHidden/>
              </w:rPr>
              <w:tab/>
            </w:r>
            <w:r w:rsidR="006B49B0">
              <w:rPr>
                <w:noProof/>
                <w:webHidden/>
              </w:rPr>
              <w:fldChar w:fldCharType="begin"/>
            </w:r>
            <w:r w:rsidR="006B49B0">
              <w:rPr>
                <w:noProof/>
                <w:webHidden/>
              </w:rPr>
              <w:instrText xml:space="preserve"> PAGEREF _Toc508308058 \h </w:instrText>
            </w:r>
            <w:r w:rsidR="006B49B0">
              <w:rPr>
                <w:noProof/>
                <w:webHidden/>
              </w:rPr>
            </w:r>
            <w:r w:rsidR="006B49B0">
              <w:rPr>
                <w:noProof/>
                <w:webHidden/>
              </w:rPr>
              <w:fldChar w:fldCharType="separate"/>
            </w:r>
            <w:r w:rsidR="006B49B0">
              <w:rPr>
                <w:noProof/>
                <w:webHidden/>
              </w:rPr>
              <w:t>6</w:t>
            </w:r>
            <w:r w:rsidR="006B49B0">
              <w:rPr>
                <w:noProof/>
                <w:webHidden/>
              </w:rPr>
              <w:fldChar w:fldCharType="end"/>
            </w:r>
          </w:hyperlink>
        </w:p>
        <w:p w14:paraId="096F921F" w14:textId="77777777" w:rsidR="006B49B0" w:rsidRDefault="002F11EF">
          <w:pPr>
            <w:pStyle w:val="TM2"/>
            <w:tabs>
              <w:tab w:val="left" w:pos="880"/>
              <w:tab w:val="right" w:leader="dot" w:pos="8630"/>
            </w:tabs>
            <w:rPr>
              <w:rFonts w:eastAsiaTheme="minorEastAsia"/>
              <w:noProof/>
              <w:color w:val="auto"/>
              <w:sz w:val="22"/>
              <w:szCs w:val="22"/>
            </w:rPr>
          </w:pPr>
          <w:hyperlink w:anchor="_Toc508308059" w:history="1">
            <w:r w:rsidR="006B49B0" w:rsidRPr="00945514">
              <w:rPr>
                <w:rStyle w:val="Lienhypertexte"/>
                <w:noProof/>
              </w:rPr>
              <w:t>2.2.</w:t>
            </w:r>
            <w:r w:rsidR="006B49B0">
              <w:rPr>
                <w:rFonts w:eastAsiaTheme="minorEastAsia"/>
                <w:noProof/>
                <w:color w:val="auto"/>
                <w:sz w:val="22"/>
                <w:szCs w:val="22"/>
              </w:rPr>
              <w:tab/>
            </w:r>
            <w:r w:rsidR="006B49B0" w:rsidRPr="00945514">
              <w:rPr>
                <w:rStyle w:val="Lienhypertexte"/>
                <w:noProof/>
              </w:rPr>
              <w:t>Étude de cas d’utilisation « Gestion du salon carrière »</w:t>
            </w:r>
            <w:r w:rsidR="006B49B0">
              <w:rPr>
                <w:noProof/>
                <w:webHidden/>
              </w:rPr>
              <w:tab/>
            </w:r>
            <w:r w:rsidR="006B49B0">
              <w:rPr>
                <w:noProof/>
                <w:webHidden/>
              </w:rPr>
              <w:fldChar w:fldCharType="begin"/>
            </w:r>
            <w:r w:rsidR="006B49B0">
              <w:rPr>
                <w:noProof/>
                <w:webHidden/>
              </w:rPr>
              <w:instrText xml:space="preserve"> PAGEREF _Toc508308059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14:paraId="18455926" w14:textId="77777777" w:rsidR="006B49B0" w:rsidRDefault="002F11EF">
          <w:pPr>
            <w:pStyle w:val="TM3"/>
            <w:tabs>
              <w:tab w:val="right" w:leader="dot" w:pos="8630"/>
            </w:tabs>
            <w:rPr>
              <w:rFonts w:cstheme="minorBidi"/>
              <w:noProof/>
            </w:rPr>
          </w:pPr>
          <w:hyperlink w:anchor="_Toc508308060" w:history="1">
            <w:r w:rsidR="006B49B0" w:rsidRPr="00945514">
              <w:rPr>
                <w:rStyle w:val="Lienhypertexte"/>
                <w:noProof/>
              </w:rPr>
              <w:t>Panoramas et rapports de « GESTION SALON CARRIÈRE »</w:t>
            </w:r>
            <w:r w:rsidR="006B49B0">
              <w:rPr>
                <w:noProof/>
                <w:webHidden/>
              </w:rPr>
              <w:tab/>
            </w:r>
            <w:r w:rsidR="006B49B0">
              <w:rPr>
                <w:noProof/>
                <w:webHidden/>
              </w:rPr>
              <w:fldChar w:fldCharType="begin"/>
            </w:r>
            <w:r w:rsidR="006B49B0">
              <w:rPr>
                <w:noProof/>
                <w:webHidden/>
              </w:rPr>
              <w:instrText xml:space="preserve"> PAGEREF _Toc508308060 \h </w:instrText>
            </w:r>
            <w:r w:rsidR="006B49B0">
              <w:rPr>
                <w:noProof/>
                <w:webHidden/>
              </w:rPr>
            </w:r>
            <w:r w:rsidR="006B49B0">
              <w:rPr>
                <w:noProof/>
                <w:webHidden/>
              </w:rPr>
              <w:fldChar w:fldCharType="separate"/>
            </w:r>
            <w:r w:rsidR="006B49B0">
              <w:rPr>
                <w:noProof/>
                <w:webHidden/>
              </w:rPr>
              <w:t>8</w:t>
            </w:r>
            <w:r w:rsidR="006B49B0">
              <w:rPr>
                <w:noProof/>
                <w:webHidden/>
              </w:rPr>
              <w:fldChar w:fldCharType="end"/>
            </w:r>
          </w:hyperlink>
        </w:p>
        <w:p w14:paraId="3779CEE3" w14:textId="77777777" w:rsidR="006B49B0" w:rsidRDefault="002F11EF">
          <w:pPr>
            <w:pStyle w:val="TM3"/>
            <w:tabs>
              <w:tab w:val="right" w:leader="dot" w:pos="8630"/>
            </w:tabs>
            <w:rPr>
              <w:rFonts w:cstheme="minorBidi"/>
              <w:noProof/>
            </w:rPr>
          </w:pPr>
          <w:hyperlink w:anchor="_Toc508308061" w:history="1">
            <w:r w:rsidR="006B49B0" w:rsidRPr="00945514">
              <w:rPr>
                <w:rStyle w:val="Lienhypertexte"/>
                <w:noProof/>
              </w:rPr>
              <w:t>Description des champs de « GESTION SALON CARRIÈRE »</w:t>
            </w:r>
            <w:r w:rsidR="006B49B0">
              <w:rPr>
                <w:noProof/>
                <w:webHidden/>
              </w:rPr>
              <w:tab/>
            </w:r>
            <w:r w:rsidR="006B49B0">
              <w:rPr>
                <w:noProof/>
                <w:webHidden/>
              </w:rPr>
              <w:fldChar w:fldCharType="begin"/>
            </w:r>
            <w:r w:rsidR="006B49B0">
              <w:rPr>
                <w:noProof/>
                <w:webHidden/>
              </w:rPr>
              <w:instrText xml:space="preserve"> PAGEREF _Toc508308061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14:paraId="5702AA43" w14:textId="77777777" w:rsidR="006B49B0" w:rsidRDefault="002F11EF">
          <w:pPr>
            <w:pStyle w:val="TM3"/>
            <w:tabs>
              <w:tab w:val="right" w:leader="dot" w:pos="8630"/>
            </w:tabs>
            <w:rPr>
              <w:rFonts w:cstheme="minorBidi"/>
              <w:noProof/>
            </w:rPr>
          </w:pPr>
          <w:hyperlink w:anchor="_Toc508308062" w:history="1">
            <w:r w:rsidR="006B49B0" w:rsidRPr="00945514">
              <w:rPr>
                <w:rStyle w:val="Lienhypertexte"/>
                <w:noProof/>
              </w:rPr>
              <w:t>Tableau des validations de « GESTION SALON CARRIÈRE »</w:t>
            </w:r>
            <w:r w:rsidR="006B49B0">
              <w:rPr>
                <w:noProof/>
                <w:webHidden/>
              </w:rPr>
              <w:tab/>
            </w:r>
            <w:r w:rsidR="006B49B0">
              <w:rPr>
                <w:noProof/>
                <w:webHidden/>
              </w:rPr>
              <w:fldChar w:fldCharType="begin"/>
            </w:r>
            <w:r w:rsidR="006B49B0">
              <w:rPr>
                <w:noProof/>
                <w:webHidden/>
              </w:rPr>
              <w:instrText xml:space="preserve"> PAGEREF _Toc508308062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14:paraId="1C4AB757" w14:textId="77777777" w:rsidR="006B49B0" w:rsidRDefault="002F11EF">
          <w:pPr>
            <w:pStyle w:val="TM3"/>
            <w:tabs>
              <w:tab w:val="right" w:leader="dot" w:pos="8630"/>
            </w:tabs>
            <w:rPr>
              <w:rFonts w:cstheme="minorBidi"/>
              <w:noProof/>
            </w:rPr>
          </w:pPr>
          <w:hyperlink w:anchor="_Toc508308063" w:history="1">
            <w:r w:rsidR="006B49B0" w:rsidRPr="00945514">
              <w:rPr>
                <w:rStyle w:val="Lienhypertexte"/>
                <w:noProof/>
              </w:rPr>
              <w:t>Paramètres d’entrée de « GESTION SALON CARRIÈRE »</w:t>
            </w:r>
            <w:r w:rsidR="006B49B0">
              <w:rPr>
                <w:noProof/>
                <w:webHidden/>
              </w:rPr>
              <w:tab/>
            </w:r>
            <w:r w:rsidR="006B49B0">
              <w:rPr>
                <w:noProof/>
                <w:webHidden/>
              </w:rPr>
              <w:fldChar w:fldCharType="begin"/>
            </w:r>
            <w:r w:rsidR="006B49B0">
              <w:rPr>
                <w:noProof/>
                <w:webHidden/>
              </w:rPr>
              <w:instrText xml:space="preserve"> PAGEREF _Toc508308063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14:paraId="796846C4" w14:textId="77777777" w:rsidR="006B49B0" w:rsidRDefault="002F11EF">
          <w:pPr>
            <w:pStyle w:val="TM2"/>
            <w:tabs>
              <w:tab w:val="left" w:pos="880"/>
              <w:tab w:val="right" w:leader="dot" w:pos="8630"/>
            </w:tabs>
            <w:rPr>
              <w:rFonts w:eastAsiaTheme="minorEastAsia"/>
              <w:noProof/>
              <w:color w:val="auto"/>
              <w:sz w:val="22"/>
              <w:szCs w:val="22"/>
            </w:rPr>
          </w:pPr>
          <w:hyperlink w:anchor="_Toc508308064" w:history="1">
            <w:r w:rsidR="006B49B0" w:rsidRPr="00945514">
              <w:rPr>
                <w:rStyle w:val="Lienhypertexte"/>
                <w:noProof/>
              </w:rPr>
              <w:t>2.3.</w:t>
            </w:r>
            <w:r w:rsidR="006B49B0">
              <w:rPr>
                <w:rFonts w:eastAsiaTheme="minorEastAsia"/>
                <w:noProof/>
                <w:color w:val="auto"/>
                <w:sz w:val="22"/>
                <w:szCs w:val="22"/>
              </w:rPr>
              <w:tab/>
            </w:r>
            <w:r w:rsidR="006B49B0" w:rsidRPr="00945514">
              <w:rPr>
                <w:rStyle w:val="Lienhypertexte"/>
                <w:noProof/>
              </w:rPr>
              <w:t>Étude de cas d’utilisation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_Toc508308064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14:paraId="306FB5F4" w14:textId="77777777" w:rsidR="006B49B0" w:rsidRDefault="002F11EF">
          <w:pPr>
            <w:pStyle w:val="TM3"/>
            <w:tabs>
              <w:tab w:val="right" w:leader="dot" w:pos="8630"/>
            </w:tabs>
            <w:rPr>
              <w:rFonts w:cstheme="minorBidi"/>
              <w:noProof/>
            </w:rPr>
          </w:pPr>
          <w:hyperlink w:anchor="_Toc508308065" w:history="1">
            <w:r w:rsidR="006B49B0" w:rsidRPr="00945514">
              <w:rPr>
                <w:rStyle w:val="Lienhypertexte"/>
                <w:noProof/>
              </w:rPr>
              <w:t>Panoramas et rapports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_Toc508308065 \h </w:instrText>
            </w:r>
            <w:r w:rsidR="006B49B0">
              <w:rPr>
                <w:noProof/>
                <w:webHidden/>
              </w:rPr>
            </w:r>
            <w:r w:rsidR="006B49B0">
              <w:rPr>
                <w:noProof/>
                <w:webHidden/>
              </w:rPr>
              <w:fldChar w:fldCharType="separate"/>
            </w:r>
            <w:r w:rsidR="006B49B0">
              <w:rPr>
                <w:noProof/>
                <w:webHidden/>
              </w:rPr>
              <w:t>1</w:t>
            </w:r>
            <w:r w:rsidR="006B49B0">
              <w:rPr>
                <w:noProof/>
                <w:webHidden/>
              </w:rPr>
              <w:fldChar w:fldCharType="end"/>
            </w:r>
          </w:hyperlink>
        </w:p>
        <w:p w14:paraId="48A42915" w14:textId="77777777" w:rsidR="006B49B0" w:rsidRDefault="002F11EF">
          <w:pPr>
            <w:pStyle w:val="TM3"/>
            <w:tabs>
              <w:tab w:val="right" w:leader="dot" w:pos="8630"/>
            </w:tabs>
            <w:rPr>
              <w:rFonts w:cstheme="minorBidi"/>
              <w:noProof/>
            </w:rPr>
          </w:pPr>
          <w:hyperlink w:anchor="_Toc508308066" w:history="1">
            <w:r w:rsidR="006B49B0" w:rsidRPr="00945514">
              <w:rPr>
                <w:rStyle w:val="Lienhypertexte"/>
                <w:noProof/>
              </w:rPr>
              <w:t>Description des champs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_Toc508308066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14:paraId="5CC8E37E" w14:textId="77777777" w:rsidR="006B49B0" w:rsidRDefault="002F11EF">
          <w:pPr>
            <w:pStyle w:val="TM3"/>
            <w:tabs>
              <w:tab w:val="right" w:leader="dot" w:pos="8630"/>
            </w:tabs>
            <w:rPr>
              <w:rFonts w:cstheme="minorBidi"/>
              <w:noProof/>
            </w:rPr>
          </w:pPr>
          <w:hyperlink w:anchor="_Toc508308067" w:history="1">
            <w:r w:rsidR="006B49B0" w:rsidRPr="00945514">
              <w:rPr>
                <w:rStyle w:val="Lienhypertexte"/>
                <w:noProof/>
              </w:rPr>
              <w:t>Tableau des validations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_Toc508308067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14:paraId="21CC42F3" w14:textId="77777777" w:rsidR="006B49B0" w:rsidRDefault="002F11EF">
          <w:pPr>
            <w:pStyle w:val="TM3"/>
            <w:tabs>
              <w:tab w:val="right" w:leader="dot" w:pos="8630"/>
            </w:tabs>
            <w:rPr>
              <w:rFonts w:cstheme="minorBidi"/>
              <w:noProof/>
            </w:rPr>
          </w:pPr>
          <w:hyperlink w:anchor="_Toc508308068" w:history="1">
            <w:r w:rsidR="006B49B0" w:rsidRPr="00945514">
              <w:rPr>
                <w:rStyle w:val="Lienhypertexte"/>
                <w:noProof/>
                <w:spacing w:val="2"/>
              </w:rPr>
              <w:t xml:space="preserve">Paramètres d’entrée </w:t>
            </w:r>
            <w:r w:rsidR="006B49B0" w:rsidRPr="00945514">
              <w:rPr>
                <w:rStyle w:val="Lienhypertexte"/>
                <w:noProof/>
              </w:rPr>
              <w:t>«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_Toc508308068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14:paraId="34312684" w14:textId="77777777" w:rsidR="006B49B0" w:rsidRDefault="002F11EF">
          <w:pPr>
            <w:pStyle w:val="TM2"/>
            <w:tabs>
              <w:tab w:val="left" w:pos="880"/>
              <w:tab w:val="right" w:leader="dot" w:pos="8630"/>
            </w:tabs>
            <w:rPr>
              <w:rFonts w:eastAsiaTheme="minorEastAsia"/>
              <w:noProof/>
              <w:color w:val="auto"/>
              <w:sz w:val="22"/>
              <w:szCs w:val="22"/>
            </w:rPr>
          </w:pPr>
          <w:hyperlink w:anchor="_Toc508308069" w:history="1">
            <w:r w:rsidR="006B49B0" w:rsidRPr="00945514">
              <w:rPr>
                <w:rStyle w:val="Lienhypertexte"/>
                <w:noProof/>
              </w:rPr>
              <w:t>2.4.</w:t>
            </w:r>
            <w:r w:rsidR="006B49B0">
              <w:rPr>
                <w:rFonts w:eastAsiaTheme="minorEastAsia"/>
                <w:noProof/>
                <w:color w:val="auto"/>
                <w:sz w:val="22"/>
                <w:szCs w:val="22"/>
              </w:rPr>
              <w:tab/>
            </w:r>
            <w:r w:rsidR="006B49B0" w:rsidRPr="00945514">
              <w:rPr>
                <w:rStyle w:val="Lienhypertexte"/>
                <w:noProof/>
              </w:rPr>
              <w:t>Étude de cas d’utilisation de « Modifier une entreprise dans le salon carrière »</w:t>
            </w:r>
            <w:r w:rsidR="006B49B0">
              <w:rPr>
                <w:noProof/>
                <w:webHidden/>
              </w:rPr>
              <w:tab/>
            </w:r>
            <w:r w:rsidR="006B49B0">
              <w:rPr>
                <w:noProof/>
                <w:webHidden/>
              </w:rPr>
              <w:fldChar w:fldCharType="begin"/>
            </w:r>
            <w:r w:rsidR="006B49B0">
              <w:rPr>
                <w:noProof/>
                <w:webHidden/>
              </w:rPr>
              <w:instrText xml:space="preserve"> PAGEREF _Toc508308069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14:paraId="5C9F5F4E" w14:textId="77777777" w:rsidR="006B49B0" w:rsidRDefault="002F11EF">
          <w:pPr>
            <w:pStyle w:val="TM3"/>
            <w:tabs>
              <w:tab w:val="right" w:leader="dot" w:pos="8630"/>
            </w:tabs>
            <w:rPr>
              <w:rFonts w:cstheme="minorBidi"/>
              <w:noProof/>
            </w:rPr>
          </w:pPr>
          <w:hyperlink w:anchor="_Toc508308070" w:history="1">
            <w:r w:rsidR="006B49B0" w:rsidRPr="00945514">
              <w:rPr>
                <w:rStyle w:val="Lienhypertexte"/>
                <w:noProof/>
              </w:rPr>
              <w:t xml:space="preserve"> Panoramas et rapports « Modifier une entreprise dans le salon carrière »</w:t>
            </w:r>
            <w:r w:rsidR="006B49B0">
              <w:rPr>
                <w:noProof/>
                <w:webHidden/>
              </w:rPr>
              <w:tab/>
            </w:r>
            <w:r w:rsidR="006B49B0">
              <w:rPr>
                <w:noProof/>
                <w:webHidden/>
              </w:rPr>
              <w:fldChar w:fldCharType="begin"/>
            </w:r>
            <w:r w:rsidR="006B49B0">
              <w:rPr>
                <w:noProof/>
                <w:webHidden/>
              </w:rPr>
              <w:instrText xml:space="preserve"> PAGEREF _Toc508308070 \h </w:instrText>
            </w:r>
            <w:r w:rsidR="006B49B0">
              <w:rPr>
                <w:noProof/>
                <w:webHidden/>
              </w:rPr>
            </w:r>
            <w:r w:rsidR="006B49B0">
              <w:rPr>
                <w:noProof/>
                <w:webHidden/>
              </w:rPr>
              <w:fldChar w:fldCharType="separate"/>
            </w:r>
            <w:r w:rsidR="006B49B0">
              <w:rPr>
                <w:noProof/>
                <w:webHidden/>
              </w:rPr>
              <w:t>1</w:t>
            </w:r>
            <w:r w:rsidR="006B49B0">
              <w:rPr>
                <w:noProof/>
                <w:webHidden/>
              </w:rPr>
              <w:fldChar w:fldCharType="end"/>
            </w:r>
          </w:hyperlink>
        </w:p>
        <w:p w14:paraId="69182CDE" w14:textId="77777777" w:rsidR="006B49B0" w:rsidRDefault="002F11EF">
          <w:pPr>
            <w:pStyle w:val="TM3"/>
            <w:tabs>
              <w:tab w:val="right" w:leader="dot" w:pos="8630"/>
            </w:tabs>
            <w:rPr>
              <w:rFonts w:cstheme="minorBidi"/>
              <w:noProof/>
            </w:rPr>
          </w:pPr>
          <w:hyperlink w:anchor="_Toc508308071" w:history="1">
            <w:r w:rsidR="006B49B0" w:rsidRPr="00945514">
              <w:rPr>
                <w:rStyle w:val="Lienhypertexte"/>
                <w:noProof/>
              </w:rPr>
              <w:t>Description des champs « Modifier une entreprise dans le salon carrière »</w:t>
            </w:r>
            <w:r w:rsidR="006B49B0">
              <w:rPr>
                <w:noProof/>
                <w:webHidden/>
              </w:rPr>
              <w:tab/>
            </w:r>
            <w:r w:rsidR="006B49B0">
              <w:rPr>
                <w:noProof/>
                <w:webHidden/>
              </w:rPr>
              <w:fldChar w:fldCharType="begin"/>
            </w:r>
            <w:r w:rsidR="006B49B0">
              <w:rPr>
                <w:noProof/>
                <w:webHidden/>
              </w:rPr>
              <w:instrText xml:space="preserve"> PAGEREF _Toc508308071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14:paraId="5F7E3250" w14:textId="77777777" w:rsidR="006B49B0" w:rsidRDefault="002F11EF">
          <w:pPr>
            <w:pStyle w:val="TM3"/>
            <w:tabs>
              <w:tab w:val="right" w:leader="dot" w:pos="8630"/>
            </w:tabs>
            <w:rPr>
              <w:rFonts w:cstheme="minorBidi"/>
              <w:noProof/>
            </w:rPr>
          </w:pPr>
          <w:hyperlink w:anchor="_Toc508308072" w:history="1">
            <w:r w:rsidR="006B49B0" w:rsidRPr="00945514">
              <w:rPr>
                <w:rStyle w:val="Lienhypertexte"/>
                <w:noProof/>
              </w:rPr>
              <w:t>Tableau des validations « Modifier une entreprise existante »</w:t>
            </w:r>
            <w:r w:rsidR="006B49B0">
              <w:rPr>
                <w:noProof/>
                <w:webHidden/>
              </w:rPr>
              <w:tab/>
            </w:r>
            <w:r w:rsidR="006B49B0">
              <w:rPr>
                <w:noProof/>
                <w:webHidden/>
              </w:rPr>
              <w:fldChar w:fldCharType="begin"/>
            </w:r>
            <w:r w:rsidR="006B49B0">
              <w:rPr>
                <w:noProof/>
                <w:webHidden/>
              </w:rPr>
              <w:instrText xml:space="preserve"> PAGEREF _Toc508308072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14:paraId="075D15F6" w14:textId="77777777" w:rsidR="006B49B0" w:rsidRDefault="002F11EF">
          <w:pPr>
            <w:pStyle w:val="TM3"/>
            <w:tabs>
              <w:tab w:val="right" w:leader="dot" w:pos="8630"/>
            </w:tabs>
            <w:rPr>
              <w:rFonts w:cstheme="minorBidi"/>
              <w:noProof/>
            </w:rPr>
          </w:pPr>
          <w:hyperlink w:anchor="_Toc508308073" w:history="1">
            <w:r w:rsidR="006B49B0" w:rsidRPr="00945514">
              <w:rPr>
                <w:rStyle w:val="Lienhypertexte"/>
                <w:noProof/>
                <w:spacing w:val="2"/>
              </w:rPr>
              <w:t xml:space="preserve">Paramètres d’entrée de </w:t>
            </w:r>
            <w:r w:rsidR="006B49B0" w:rsidRPr="00945514">
              <w:rPr>
                <w:rStyle w:val="Lienhypertexte"/>
                <w:noProof/>
              </w:rPr>
              <w:t>« Modifier une entreprise existante »</w:t>
            </w:r>
            <w:r w:rsidR="006B49B0">
              <w:rPr>
                <w:noProof/>
                <w:webHidden/>
              </w:rPr>
              <w:tab/>
            </w:r>
            <w:r w:rsidR="006B49B0">
              <w:rPr>
                <w:noProof/>
                <w:webHidden/>
              </w:rPr>
              <w:fldChar w:fldCharType="begin"/>
            </w:r>
            <w:r w:rsidR="006B49B0">
              <w:rPr>
                <w:noProof/>
                <w:webHidden/>
              </w:rPr>
              <w:instrText xml:space="preserve"> PAGEREF _Toc508308073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14:paraId="19202B40" w14:textId="77777777" w:rsidR="006B49B0" w:rsidRDefault="002F11EF">
          <w:pPr>
            <w:pStyle w:val="TM2"/>
            <w:tabs>
              <w:tab w:val="left" w:pos="880"/>
              <w:tab w:val="right" w:leader="dot" w:pos="8630"/>
            </w:tabs>
            <w:rPr>
              <w:rFonts w:eastAsiaTheme="minorEastAsia"/>
              <w:noProof/>
              <w:color w:val="auto"/>
              <w:sz w:val="22"/>
              <w:szCs w:val="22"/>
            </w:rPr>
          </w:pPr>
          <w:hyperlink w:anchor="_Toc508308074" w:history="1">
            <w:r w:rsidR="006B49B0" w:rsidRPr="00945514">
              <w:rPr>
                <w:rStyle w:val="Lienhypertexte"/>
                <w:noProof/>
              </w:rPr>
              <w:t>2.5.</w:t>
            </w:r>
            <w:r w:rsidR="006B49B0">
              <w:rPr>
                <w:rFonts w:eastAsiaTheme="minorEastAsia"/>
                <w:noProof/>
                <w:color w:val="auto"/>
                <w:sz w:val="22"/>
                <w:szCs w:val="22"/>
              </w:rPr>
              <w:tab/>
            </w:r>
            <w:r w:rsidR="006B49B0" w:rsidRPr="00945514">
              <w:rPr>
                <w:rStyle w:val="Lienhypertexte"/>
                <w:noProof/>
              </w:rPr>
              <w:t>Étude de cas d’utilisation de « Ajouter une note »</w:t>
            </w:r>
            <w:r w:rsidR="006B49B0">
              <w:rPr>
                <w:noProof/>
                <w:webHidden/>
              </w:rPr>
              <w:tab/>
            </w:r>
            <w:r w:rsidR="006B49B0">
              <w:rPr>
                <w:noProof/>
                <w:webHidden/>
              </w:rPr>
              <w:fldChar w:fldCharType="begin"/>
            </w:r>
            <w:r w:rsidR="006B49B0">
              <w:rPr>
                <w:noProof/>
                <w:webHidden/>
              </w:rPr>
              <w:instrText xml:space="preserve"> PAGEREF _Toc508308074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14:paraId="02280886" w14:textId="77777777" w:rsidR="006B49B0" w:rsidRDefault="002F11EF">
          <w:pPr>
            <w:pStyle w:val="TM3"/>
            <w:tabs>
              <w:tab w:val="right" w:leader="dot" w:pos="8630"/>
            </w:tabs>
            <w:rPr>
              <w:rFonts w:cstheme="minorBidi"/>
              <w:noProof/>
            </w:rPr>
          </w:pPr>
          <w:hyperlink w:anchor="_Toc508308075" w:history="1">
            <w:r w:rsidR="006B49B0" w:rsidRPr="00945514">
              <w:rPr>
                <w:rStyle w:val="Lienhypertexte"/>
                <w:noProof/>
              </w:rPr>
              <w:t>Panoramas et rapports « Ajouter une note »</w:t>
            </w:r>
            <w:r w:rsidR="006B49B0">
              <w:rPr>
                <w:noProof/>
                <w:webHidden/>
              </w:rPr>
              <w:tab/>
            </w:r>
            <w:r w:rsidR="006B49B0">
              <w:rPr>
                <w:noProof/>
                <w:webHidden/>
              </w:rPr>
              <w:fldChar w:fldCharType="begin"/>
            </w:r>
            <w:r w:rsidR="006B49B0">
              <w:rPr>
                <w:noProof/>
                <w:webHidden/>
              </w:rPr>
              <w:instrText xml:space="preserve"> PAGEREF _Toc508308075 \h </w:instrText>
            </w:r>
            <w:r w:rsidR="006B49B0">
              <w:rPr>
                <w:noProof/>
                <w:webHidden/>
              </w:rPr>
            </w:r>
            <w:r w:rsidR="006B49B0">
              <w:rPr>
                <w:noProof/>
                <w:webHidden/>
              </w:rPr>
              <w:fldChar w:fldCharType="separate"/>
            </w:r>
            <w:r w:rsidR="006B49B0">
              <w:rPr>
                <w:noProof/>
                <w:webHidden/>
              </w:rPr>
              <w:t>1</w:t>
            </w:r>
            <w:r w:rsidR="006B49B0">
              <w:rPr>
                <w:noProof/>
                <w:webHidden/>
              </w:rPr>
              <w:fldChar w:fldCharType="end"/>
            </w:r>
          </w:hyperlink>
        </w:p>
        <w:p w14:paraId="54DBC117" w14:textId="77777777" w:rsidR="006B49B0" w:rsidRDefault="002F11EF">
          <w:pPr>
            <w:pStyle w:val="TM3"/>
            <w:tabs>
              <w:tab w:val="right" w:leader="dot" w:pos="8630"/>
            </w:tabs>
            <w:rPr>
              <w:rFonts w:cstheme="minorBidi"/>
              <w:noProof/>
            </w:rPr>
          </w:pPr>
          <w:hyperlink w:anchor="_Toc508308076" w:history="1">
            <w:r w:rsidR="006B49B0" w:rsidRPr="00945514">
              <w:rPr>
                <w:rStyle w:val="Lienhypertexte"/>
                <w:noProof/>
              </w:rPr>
              <w:t>Description des champs « Ajouter une note »</w:t>
            </w:r>
            <w:r w:rsidR="006B49B0">
              <w:rPr>
                <w:noProof/>
                <w:webHidden/>
              </w:rPr>
              <w:tab/>
            </w:r>
            <w:r w:rsidR="006B49B0">
              <w:rPr>
                <w:noProof/>
                <w:webHidden/>
              </w:rPr>
              <w:fldChar w:fldCharType="begin"/>
            </w:r>
            <w:r w:rsidR="006B49B0">
              <w:rPr>
                <w:noProof/>
                <w:webHidden/>
              </w:rPr>
              <w:instrText xml:space="preserve"> PAGEREF _Toc508308076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14:paraId="0D8B62FB" w14:textId="77777777" w:rsidR="006B49B0" w:rsidRDefault="002F11EF">
          <w:pPr>
            <w:pStyle w:val="TM3"/>
            <w:tabs>
              <w:tab w:val="right" w:leader="dot" w:pos="8630"/>
            </w:tabs>
            <w:rPr>
              <w:rFonts w:cstheme="minorBidi"/>
              <w:noProof/>
            </w:rPr>
          </w:pPr>
          <w:hyperlink w:anchor="_Toc508308077" w:history="1">
            <w:r w:rsidR="006B49B0" w:rsidRPr="00945514">
              <w:rPr>
                <w:rStyle w:val="Lienhypertexte"/>
                <w:noProof/>
              </w:rPr>
              <w:t>Tableau des validations « Ajouter une note »</w:t>
            </w:r>
            <w:r w:rsidR="006B49B0">
              <w:rPr>
                <w:noProof/>
                <w:webHidden/>
              </w:rPr>
              <w:tab/>
            </w:r>
            <w:r w:rsidR="006B49B0">
              <w:rPr>
                <w:noProof/>
                <w:webHidden/>
              </w:rPr>
              <w:fldChar w:fldCharType="begin"/>
            </w:r>
            <w:r w:rsidR="006B49B0">
              <w:rPr>
                <w:noProof/>
                <w:webHidden/>
              </w:rPr>
              <w:instrText xml:space="preserve"> PAGEREF _Toc508308077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14:paraId="3760F693" w14:textId="77777777" w:rsidR="006B49B0" w:rsidRDefault="002F11EF">
          <w:pPr>
            <w:pStyle w:val="TM3"/>
            <w:tabs>
              <w:tab w:val="right" w:leader="dot" w:pos="8630"/>
            </w:tabs>
            <w:rPr>
              <w:rFonts w:cstheme="minorBidi"/>
              <w:noProof/>
            </w:rPr>
          </w:pPr>
          <w:hyperlink w:anchor="_Toc508308078" w:history="1">
            <w:r w:rsidR="006B49B0" w:rsidRPr="00945514">
              <w:rPr>
                <w:rStyle w:val="Lienhypertexte"/>
                <w:noProof/>
                <w:spacing w:val="2"/>
              </w:rPr>
              <w:t xml:space="preserve">Paramètres d’entrée </w:t>
            </w:r>
            <w:r w:rsidR="006B49B0" w:rsidRPr="00945514">
              <w:rPr>
                <w:rStyle w:val="Lienhypertexte"/>
                <w:noProof/>
              </w:rPr>
              <w:t>« Ajouter une note »</w:t>
            </w:r>
            <w:r w:rsidR="006B49B0">
              <w:rPr>
                <w:noProof/>
                <w:webHidden/>
              </w:rPr>
              <w:tab/>
            </w:r>
            <w:r w:rsidR="006B49B0">
              <w:rPr>
                <w:noProof/>
                <w:webHidden/>
              </w:rPr>
              <w:fldChar w:fldCharType="begin"/>
            </w:r>
            <w:r w:rsidR="006B49B0">
              <w:rPr>
                <w:noProof/>
                <w:webHidden/>
              </w:rPr>
              <w:instrText xml:space="preserve"> PAGEREF _Toc508308078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14:paraId="1DE03282" w14:textId="77777777" w:rsidR="006B49B0" w:rsidRDefault="002F11EF">
          <w:pPr>
            <w:pStyle w:val="TM2"/>
            <w:tabs>
              <w:tab w:val="left" w:pos="880"/>
              <w:tab w:val="right" w:leader="dot" w:pos="8630"/>
            </w:tabs>
            <w:rPr>
              <w:rFonts w:eastAsiaTheme="minorEastAsia"/>
              <w:noProof/>
              <w:color w:val="auto"/>
              <w:sz w:val="22"/>
              <w:szCs w:val="22"/>
            </w:rPr>
          </w:pPr>
          <w:hyperlink w:anchor="_Toc508308079" w:history="1">
            <w:r w:rsidR="006B49B0" w:rsidRPr="00945514">
              <w:rPr>
                <w:rStyle w:val="Lienhypertexte"/>
                <w:noProof/>
              </w:rPr>
              <w:t>2.6.</w:t>
            </w:r>
            <w:r w:rsidR="006B49B0">
              <w:rPr>
                <w:rFonts w:eastAsiaTheme="minorEastAsia"/>
                <w:noProof/>
                <w:color w:val="auto"/>
                <w:sz w:val="22"/>
                <w:szCs w:val="22"/>
              </w:rPr>
              <w:tab/>
            </w:r>
            <w:r w:rsidR="006B49B0" w:rsidRPr="00945514">
              <w:rPr>
                <w:rStyle w:val="Lienhypertexte"/>
                <w:noProof/>
              </w:rPr>
              <w:t>Étude de cas d’utilisation de « Consulter les contacts »</w:t>
            </w:r>
            <w:r w:rsidR="006B49B0">
              <w:rPr>
                <w:noProof/>
                <w:webHidden/>
              </w:rPr>
              <w:tab/>
            </w:r>
            <w:r w:rsidR="006B49B0">
              <w:rPr>
                <w:noProof/>
                <w:webHidden/>
              </w:rPr>
              <w:fldChar w:fldCharType="begin"/>
            </w:r>
            <w:r w:rsidR="006B49B0">
              <w:rPr>
                <w:noProof/>
                <w:webHidden/>
              </w:rPr>
              <w:instrText xml:space="preserve"> PAGEREF _Toc508308079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14:paraId="3CFE552E" w14:textId="77777777" w:rsidR="006B49B0" w:rsidRDefault="002F11EF">
          <w:pPr>
            <w:pStyle w:val="TM3"/>
            <w:tabs>
              <w:tab w:val="right" w:leader="dot" w:pos="8630"/>
            </w:tabs>
            <w:rPr>
              <w:rFonts w:cstheme="minorBidi"/>
              <w:noProof/>
            </w:rPr>
          </w:pPr>
          <w:hyperlink w:anchor="_Toc508308080" w:history="1">
            <w:r w:rsidR="006B49B0" w:rsidRPr="00945514">
              <w:rPr>
                <w:rStyle w:val="Lienhypertexte"/>
                <w:noProof/>
              </w:rPr>
              <w:t>Panoramas et rapports « Consulter les contacts »</w:t>
            </w:r>
            <w:r w:rsidR="006B49B0">
              <w:rPr>
                <w:noProof/>
                <w:webHidden/>
              </w:rPr>
              <w:tab/>
            </w:r>
            <w:r w:rsidR="006B49B0">
              <w:rPr>
                <w:noProof/>
                <w:webHidden/>
              </w:rPr>
              <w:fldChar w:fldCharType="begin"/>
            </w:r>
            <w:r w:rsidR="006B49B0">
              <w:rPr>
                <w:noProof/>
                <w:webHidden/>
              </w:rPr>
              <w:instrText xml:space="preserve"> PAGEREF _Toc508308080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14:paraId="0416A925" w14:textId="77777777" w:rsidR="006B49B0" w:rsidRDefault="002F11EF">
          <w:pPr>
            <w:pStyle w:val="TM3"/>
            <w:tabs>
              <w:tab w:val="right" w:leader="dot" w:pos="8630"/>
            </w:tabs>
            <w:rPr>
              <w:rFonts w:cstheme="minorBidi"/>
              <w:noProof/>
            </w:rPr>
          </w:pPr>
          <w:hyperlink w:anchor="_Toc508308081" w:history="1">
            <w:r w:rsidR="006B49B0" w:rsidRPr="00945514">
              <w:rPr>
                <w:rStyle w:val="Lienhypertexte"/>
                <w:noProof/>
              </w:rPr>
              <w:t>Description des champs « Consulter les contacts »</w:t>
            </w:r>
            <w:r w:rsidR="006B49B0">
              <w:rPr>
                <w:noProof/>
                <w:webHidden/>
              </w:rPr>
              <w:tab/>
            </w:r>
            <w:r w:rsidR="006B49B0">
              <w:rPr>
                <w:noProof/>
                <w:webHidden/>
              </w:rPr>
              <w:fldChar w:fldCharType="begin"/>
            </w:r>
            <w:r w:rsidR="006B49B0">
              <w:rPr>
                <w:noProof/>
                <w:webHidden/>
              </w:rPr>
              <w:instrText xml:space="preserve"> PAGEREF _Toc508308081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14:paraId="7463A557" w14:textId="77777777" w:rsidR="006B49B0" w:rsidRDefault="002F11EF">
          <w:pPr>
            <w:pStyle w:val="TM3"/>
            <w:tabs>
              <w:tab w:val="right" w:leader="dot" w:pos="8630"/>
            </w:tabs>
            <w:rPr>
              <w:rFonts w:cstheme="minorBidi"/>
              <w:noProof/>
            </w:rPr>
          </w:pPr>
          <w:hyperlink w:anchor="_Toc508308082" w:history="1">
            <w:r w:rsidR="006B49B0" w:rsidRPr="00945514">
              <w:rPr>
                <w:rStyle w:val="Lienhypertexte"/>
                <w:noProof/>
              </w:rPr>
              <w:t>Tableau des validations « Consulter les contacts »</w:t>
            </w:r>
            <w:r w:rsidR="006B49B0">
              <w:rPr>
                <w:noProof/>
                <w:webHidden/>
              </w:rPr>
              <w:tab/>
            </w:r>
            <w:r w:rsidR="006B49B0">
              <w:rPr>
                <w:noProof/>
                <w:webHidden/>
              </w:rPr>
              <w:fldChar w:fldCharType="begin"/>
            </w:r>
            <w:r w:rsidR="006B49B0">
              <w:rPr>
                <w:noProof/>
                <w:webHidden/>
              </w:rPr>
              <w:instrText xml:space="preserve"> PAGEREF _Toc508308082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14:paraId="2DCADD96" w14:textId="77777777" w:rsidR="006B49B0" w:rsidRDefault="002F11EF">
          <w:pPr>
            <w:pStyle w:val="TM3"/>
            <w:tabs>
              <w:tab w:val="right" w:leader="dot" w:pos="8630"/>
            </w:tabs>
            <w:rPr>
              <w:rFonts w:cstheme="minorBidi"/>
              <w:noProof/>
            </w:rPr>
          </w:pPr>
          <w:hyperlink w:anchor="_Toc508308083" w:history="1">
            <w:r w:rsidR="006B49B0" w:rsidRPr="00945514">
              <w:rPr>
                <w:rStyle w:val="Lienhypertexte"/>
                <w:noProof/>
                <w:spacing w:val="2"/>
              </w:rPr>
              <w:t xml:space="preserve">Paramètres d’entrée </w:t>
            </w:r>
            <w:r w:rsidR="006B49B0" w:rsidRPr="00945514">
              <w:rPr>
                <w:rStyle w:val="Lienhypertexte"/>
                <w:noProof/>
              </w:rPr>
              <w:t>« Consulter les contacts »</w:t>
            </w:r>
            <w:r w:rsidR="006B49B0">
              <w:rPr>
                <w:noProof/>
                <w:webHidden/>
              </w:rPr>
              <w:tab/>
            </w:r>
            <w:r w:rsidR="006B49B0">
              <w:rPr>
                <w:noProof/>
                <w:webHidden/>
              </w:rPr>
              <w:fldChar w:fldCharType="begin"/>
            </w:r>
            <w:r w:rsidR="006B49B0">
              <w:rPr>
                <w:noProof/>
                <w:webHidden/>
              </w:rPr>
              <w:instrText xml:space="preserve"> PAGEREF _Toc508308083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14:paraId="5AA39B62" w14:textId="77777777" w:rsidR="006B49B0" w:rsidRDefault="002F11EF">
          <w:pPr>
            <w:pStyle w:val="TM2"/>
            <w:tabs>
              <w:tab w:val="left" w:pos="880"/>
              <w:tab w:val="right" w:leader="dot" w:pos="8630"/>
            </w:tabs>
            <w:rPr>
              <w:rFonts w:eastAsiaTheme="minorEastAsia"/>
              <w:noProof/>
              <w:color w:val="auto"/>
              <w:sz w:val="22"/>
              <w:szCs w:val="22"/>
            </w:rPr>
          </w:pPr>
          <w:hyperlink w:anchor="_Toc508308084" w:history="1">
            <w:r w:rsidR="006B49B0" w:rsidRPr="00945514">
              <w:rPr>
                <w:rStyle w:val="Lienhypertexte"/>
                <w:noProof/>
              </w:rPr>
              <w:t>2.7.</w:t>
            </w:r>
            <w:r w:rsidR="006B49B0">
              <w:rPr>
                <w:rFonts w:eastAsiaTheme="minorEastAsia"/>
                <w:noProof/>
                <w:color w:val="auto"/>
                <w:sz w:val="22"/>
                <w:szCs w:val="22"/>
              </w:rPr>
              <w:tab/>
            </w:r>
            <w:r w:rsidR="006B49B0" w:rsidRPr="00945514">
              <w:rPr>
                <w:rStyle w:val="Lienhypertexte"/>
                <w:noProof/>
              </w:rPr>
              <w:t>Étude de cas d’utilisation de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_Toc508308084 \h </w:instrText>
            </w:r>
            <w:r w:rsidR="006B49B0">
              <w:rPr>
                <w:noProof/>
                <w:webHidden/>
              </w:rPr>
            </w:r>
            <w:r w:rsidR="006B49B0">
              <w:rPr>
                <w:noProof/>
                <w:webHidden/>
              </w:rPr>
              <w:fldChar w:fldCharType="separate"/>
            </w:r>
            <w:r w:rsidR="006B49B0">
              <w:rPr>
                <w:noProof/>
                <w:webHidden/>
              </w:rPr>
              <w:t>6</w:t>
            </w:r>
            <w:r w:rsidR="006B49B0">
              <w:rPr>
                <w:noProof/>
                <w:webHidden/>
              </w:rPr>
              <w:fldChar w:fldCharType="end"/>
            </w:r>
          </w:hyperlink>
        </w:p>
        <w:p w14:paraId="518CDAEA" w14:textId="77777777" w:rsidR="006B49B0" w:rsidRDefault="002F11EF">
          <w:pPr>
            <w:pStyle w:val="TM3"/>
            <w:tabs>
              <w:tab w:val="right" w:leader="dot" w:pos="8630"/>
            </w:tabs>
            <w:rPr>
              <w:rFonts w:cstheme="minorBidi"/>
              <w:noProof/>
            </w:rPr>
          </w:pPr>
          <w:hyperlink w:anchor="_Toc508308085" w:history="1">
            <w:r w:rsidR="006B49B0" w:rsidRPr="00945514">
              <w:rPr>
                <w:rStyle w:val="Lienhypertexte"/>
                <w:noProof/>
              </w:rPr>
              <w:t>Panoramas et rapports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_Toc508308085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14:paraId="23B71475" w14:textId="77777777" w:rsidR="006B49B0" w:rsidRDefault="002F11EF">
          <w:pPr>
            <w:pStyle w:val="TM3"/>
            <w:tabs>
              <w:tab w:val="right" w:leader="dot" w:pos="8630"/>
            </w:tabs>
            <w:rPr>
              <w:rFonts w:cstheme="minorBidi"/>
              <w:noProof/>
            </w:rPr>
          </w:pPr>
          <w:hyperlink w:anchor="_Toc508308086" w:history="1">
            <w:r w:rsidR="006B49B0" w:rsidRPr="00945514">
              <w:rPr>
                <w:rStyle w:val="Lienhypertexte"/>
                <w:noProof/>
              </w:rPr>
              <w:t>Description des champs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_Toc508308086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14:paraId="419890FD" w14:textId="77777777" w:rsidR="006B49B0" w:rsidRDefault="002F11EF">
          <w:pPr>
            <w:pStyle w:val="TM3"/>
            <w:tabs>
              <w:tab w:val="right" w:leader="dot" w:pos="8630"/>
            </w:tabs>
            <w:rPr>
              <w:rFonts w:cstheme="minorBidi"/>
              <w:noProof/>
            </w:rPr>
          </w:pPr>
          <w:hyperlink w:anchor="_Toc508308087" w:history="1">
            <w:r w:rsidR="006B49B0" w:rsidRPr="00945514">
              <w:rPr>
                <w:rStyle w:val="Lienhypertexte"/>
                <w:noProof/>
              </w:rPr>
              <w:t>Tableau des validations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_Toc508308087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14:paraId="14FF1480" w14:textId="77777777" w:rsidR="006B49B0" w:rsidRDefault="002F11EF">
          <w:pPr>
            <w:pStyle w:val="TM3"/>
            <w:tabs>
              <w:tab w:val="right" w:leader="dot" w:pos="8630"/>
            </w:tabs>
            <w:rPr>
              <w:rFonts w:cstheme="minorBidi"/>
              <w:noProof/>
            </w:rPr>
          </w:pPr>
          <w:hyperlink w:anchor="_Toc508308088" w:history="1">
            <w:r w:rsidR="006B49B0" w:rsidRPr="00945514">
              <w:rPr>
                <w:rStyle w:val="Lienhypertexte"/>
                <w:noProof/>
                <w:spacing w:val="2"/>
              </w:rPr>
              <w:t xml:space="preserve">Paramètres d’entrée </w:t>
            </w:r>
            <w:r w:rsidR="006B49B0" w:rsidRPr="00945514">
              <w:rPr>
                <w:rStyle w:val="Lienhypertexte"/>
                <w:noProof/>
              </w:rPr>
              <w:t>«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_Toc508308088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14:paraId="18C23D22" w14:textId="77777777" w:rsidR="006B49B0" w:rsidRDefault="002F11EF">
          <w:pPr>
            <w:pStyle w:val="TM1"/>
            <w:tabs>
              <w:tab w:val="left" w:pos="440"/>
              <w:tab w:val="right" w:leader="dot" w:pos="8630"/>
            </w:tabs>
            <w:rPr>
              <w:rFonts w:cstheme="minorBidi"/>
              <w:noProof/>
            </w:rPr>
          </w:pPr>
          <w:hyperlink w:anchor="_Toc508308089" w:history="1">
            <w:r w:rsidR="006B49B0" w:rsidRPr="00945514">
              <w:rPr>
                <w:rStyle w:val="Lienhypertexte"/>
                <w:noProof/>
              </w:rPr>
              <w:t>3.</w:t>
            </w:r>
            <w:r w:rsidR="006B49B0">
              <w:rPr>
                <w:rFonts w:cstheme="minorBidi"/>
                <w:noProof/>
              </w:rPr>
              <w:tab/>
            </w:r>
            <w:r w:rsidR="006B49B0" w:rsidRPr="00945514">
              <w:rPr>
                <w:rStyle w:val="Lienhypertexte"/>
                <w:noProof/>
              </w:rPr>
              <w:t>Diagramme de classes</w:t>
            </w:r>
            <w:r w:rsidR="006B49B0">
              <w:rPr>
                <w:noProof/>
                <w:webHidden/>
              </w:rPr>
              <w:tab/>
            </w:r>
            <w:r w:rsidR="006B49B0">
              <w:rPr>
                <w:noProof/>
                <w:webHidden/>
              </w:rPr>
              <w:fldChar w:fldCharType="begin"/>
            </w:r>
            <w:r w:rsidR="006B49B0">
              <w:rPr>
                <w:noProof/>
                <w:webHidden/>
              </w:rPr>
              <w:instrText xml:space="preserve"> PAGEREF _Toc508308089 \h </w:instrText>
            </w:r>
            <w:r w:rsidR="006B49B0">
              <w:rPr>
                <w:noProof/>
                <w:webHidden/>
              </w:rPr>
            </w:r>
            <w:r w:rsidR="006B49B0">
              <w:rPr>
                <w:noProof/>
                <w:webHidden/>
              </w:rPr>
              <w:fldChar w:fldCharType="separate"/>
            </w:r>
            <w:r w:rsidR="006B49B0">
              <w:rPr>
                <w:noProof/>
                <w:webHidden/>
              </w:rPr>
              <w:t>9</w:t>
            </w:r>
            <w:r w:rsidR="006B49B0">
              <w:rPr>
                <w:noProof/>
                <w:webHidden/>
              </w:rPr>
              <w:fldChar w:fldCharType="end"/>
            </w:r>
          </w:hyperlink>
        </w:p>
        <w:p w14:paraId="6EAFF187" w14:textId="77777777" w:rsidR="006B49B0" w:rsidRDefault="002F11EF">
          <w:pPr>
            <w:pStyle w:val="TM1"/>
            <w:tabs>
              <w:tab w:val="left" w:pos="440"/>
              <w:tab w:val="right" w:leader="dot" w:pos="8630"/>
            </w:tabs>
            <w:rPr>
              <w:rFonts w:cstheme="minorBidi"/>
              <w:noProof/>
            </w:rPr>
          </w:pPr>
          <w:hyperlink w:anchor="_Toc508308090" w:history="1">
            <w:r w:rsidR="006B49B0" w:rsidRPr="00945514">
              <w:rPr>
                <w:rStyle w:val="Lienhypertexte"/>
                <w:noProof/>
              </w:rPr>
              <w:t>4.</w:t>
            </w:r>
            <w:r w:rsidR="006B49B0">
              <w:rPr>
                <w:rFonts w:cstheme="minorBidi"/>
                <w:noProof/>
              </w:rPr>
              <w:tab/>
            </w:r>
            <w:r w:rsidR="006B49B0" w:rsidRPr="00945514">
              <w:rPr>
                <w:rStyle w:val="Lienhypertexte"/>
                <w:noProof/>
              </w:rPr>
              <w:t>Messages</w:t>
            </w:r>
            <w:r w:rsidR="006B49B0">
              <w:rPr>
                <w:noProof/>
                <w:webHidden/>
              </w:rPr>
              <w:tab/>
            </w:r>
            <w:r w:rsidR="006B49B0">
              <w:rPr>
                <w:noProof/>
                <w:webHidden/>
              </w:rPr>
              <w:fldChar w:fldCharType="begin"/>
            </w:r>
            <w:r w:rsidR="006B49B0">
              <w:rPr>
                <w:noProof/>
                <w:webHidden/>
              </w:rPr>
              <w:instrText xml:space="preserve"> PAGEREF _Toc508308090 \h </w:instrText>
            </w:r>
            <w:r w:rsidR="006B49B0">
              <w:rPr>
                <w:noProof/>
                <w:webHidden/>
              </w:rPr>
            </w:r>
            <w:r w:rsidR="006B49B0">
              <w:rPr>
                <w:noProof/>
                <w:webHidden/>
              </w:rPr>
              <w:fldChar w:fldCharType="separate"/>
            </w:r>
            <w:r w:rsidR="006B49B0">
              <w:rPr>
                <w:noProof/>
                <w:webHidden/>
              </w:rPr>
              <w:t>10</w:t>
            </w:r>
            <w:r w:rsidR="006B49B0">
              <w:rPr>
                <w:noProof/>
                <w:webHidden/>
              </w:rPr>
              <w:fldChar w:fldCharType="end"/>
            </w:r>
          </w:hyperlink>
        </w:p>
        <w:p w14:paraId="6ED1C060" w14:textId="77777777" w:rsidR="00702ADA" w:rsidRDefault="00702ADA">
          <w:r>
            <w:rPr>
              <w:b/>
              <w:bCs/>
              <w:lang w:val="fr-FR"/>
            </w:rPr>
            <w:fldChar w:fldCharType="end"/>
          </w:r>
        </w:p>
      </w:sdtContent>
    </w:sdt>
    <w:p w14:paraId="7FCE1849" w14:textId="77777777" w:rsidR="0061034A" w:rsidRDefault="0061034A" w:rsidP="00702ADA">
      <w:pPr>
        <w:rPr>
          <w:sz w:val="32"/>
        </w:rPr>
      </w:pPr>
    </w:p>
    <w:p w14:paraId="20869AA3" w14:textId="77777777" w:rsidR="00140395" w:rsidRDefault="00140395" w:rsidP="00702ADA">
      <w:pPr>
        <w:rPr>
          <w:sz w:val="32"/>
        </w:rPr>
      </w:pPr>
    </w:p>
    <w:p w14:paraId="66E72B44" w14:textId="77777777" w:rsidR="00140395" w:rsidRDefault="00140395" w:rsidP="00702ADA">
      <w:pPr>
        <w:rPr>
          <w:sz w:val="32"/>
        </w:rPr>
      </w:pPr>
    </w:p>
    <w:p w14:paraId="4D73B78E" w14:textId="77777777" w:rsidR="004941BA" w:rsidRDefault="004941BA" w:rsidP="00702ADA">
      <w:pPr>
        <w:rPr>
          <w:sz w:val="32"/>
        </w:rPr>
      </w:pPr>
    </w:p>
    <w:p w14:paraId="6B5592FB" w14:textId="77777777" w:rsidR="004941BA" w:rsidRDefault="004941BA" w:rsidP="00702ADA">
      <w:pPr>
        <w:rPr>
          <w:sz w:val="32"/>
        </w:rPr>
      </w:pPr>
    </w:p>
    <w:p w14:paraId="4CF4A390" w14:textId="77777777" w:rsidR="004941BA" w:rsidRDefault="004941BA" w:rsidP="00702ADA">
      <w:pPr>
        <w:rPr>
          <w:sz w:val="32"/>
        </w:rPr>
      </w:pPr>
    </w:p>
    <w:p w14:paraId="6033B93B" w14:textId="77777777" w:rsidR="00140395" w:rsidRPr="00702ADA" w:rsidRDefault="00140395" w:rsidP="00702ADA">
      <w:pPr>
        <w:rPr>
          <w:sz w:val="32"/>
        </w:rPr>
      </w:pPr>
    </w:p>
    <w:p w14:paraId="3B55F82E" w14:textId="77777777" w:rsidR="007216E5" w:rsidRPr="00CA1DB5" w:rsidRDefault="007216E5" w:rsidP="0043043E">
      <w:pPr>
        <w:pStyle w:val="Titre1"/>
        <w:numPr>
          <w:ilvl w:val="0"/>
          <w:numId w:val="1"/>
        </w:numPr>
        <w:rPr>
          <w:color w:val="323E4F" w:themeColor="text2" w:themeShade="BF"/>
        </w:rPr>
      </w:pPr>
      <w:bookmarkStart w:id="1" w:name="_Toc508308051"/>
      <w:r w:rsidRPr="00CA1DB5">
        <w:lastRenderedPageBreak/>
        <w:t>DESCRIPTION</w:t>
      </w:r>
      <w:r w:rsidRPr="00CA1DB5">
        <w:rPr>
          <w:spacing w:val="1"/>
        </w:rPr>
        <w:t xml:space="preserve"> </w:t>
      </w:r>
      <w:r w:rsidRPr="00CA1DB5">
        <w:t>GÉNÉRALE</w:t>
      </w:r>
      <w:bookmarkEnd w:id="1"/>
    </w:p>
    <w:p w14:paraId="6C1EDE31" w14:textId="77777777" w:rsidR="00C872B9" w:rsidRPr="008572D8" w:rsidRDefault="00C872B9" w:rsidP="00C872B9">
      <w:pPr>
        <w:pStyle w:val="Paragraphedeliste"/>
        <w:ind w:left="1080"/>
      </w:pPr>
    </w:p>
    <w:p w14:paraId="773EE3B3" w14:textId="77777777" w:rsidR="007216E5" w:rsidRPr="002F086A" w:rsidRDefault="007216E5" w:rsidP="002F086A">
      <w:pPr>
        <w:pStyle w:val="Titre2"/>
        <w:rPr>
          <w:rStyle w:val="Titre2Car"/>
        </w:rPr>
      </w:pPr>
      <w:bookmarkStart w:id="2" w:name="_bookmark1"/>
      <w:bookmarkStart w:id="3" w:name="_Toc508308052"/>
      <w:bookmarkEnd w:id="2"/>
      <w:r w:rsidRPr="00D73C81">
        <w:t>But</w:t>
      </w:r>
      <w:bookmarkEnd w:id="3"/>
    </w:p>
    <w:p w14:paraId="42B24B6E" w14:textId="77777777" w:rsidR="007216E5" w:rsidRPr="008572D8" w:rsidRDefault="007216E5" w:rsidP="00533772">
      <w:pPr>
        <w:rPr>
          <w:color w:val="343437"/>
        </w:rPr>
      </w:pPr>
      <w:r w:rsidRPr="008572D8">
        <w:rPr>
          <w:color w:val="343437"/>
        </w:rPr>
        <w:t>Le client a besoin d’une application pour faire de la gestion de données. Celle-ci se composera de deux blocs distincts : un bloc pour la gestion de stage et un autre pour la gestion du salon de carrière. Chaque bloc aura des besoins qui lui seront propres, mais l’important est d’avoir un accès constant et innovateur à ces données.</w:t>
      </w:r>
    </w:p>
    <w:p w14:paraId="4D04891C" w14:textId="77777777" w:rsidR="007216E5" w:rsidRPr="008C12E9" w:rsidRDefault="007216E5" w:rsidP="003B3859">
      <w:pPr>
        <w:pStyle w:val="Titre2"/>
      </w:pPr>
      <w:bookmarkStart w:id="4" w:name="_bookmark2"/>
      <w:bookmarkStart w:id="5" w:name="_Toc508308053"/>
      <w:bookmarkEnd w:id="4"/>
      <w:r w:rsidRPr="008C12E9">
        <w:t>Processus</w:t>
      </w:r>
      <w:r w:rsidRPr="008C12E9">
        <w:rPr>
          <w:spacing w:val="-1"/>
        </w:rPr>
        <w:t xml:space="preserve"> </w:t>
      </w:r>
      <w:r w:rsidRPr="008C12E9">
        <w:t>administratifs</w:t>
      </w:r>
      <w:bookmarkEnd w:id="5"/>
    </w:p>
    <w:p w14:paraId="420CE252" w14:textId="77777777" w:rsidR="007216E5" w:rsidRPr="008572D8" w:rsidRDefault="007216E5" w:rsidP="00533772">
      <w:r w:rsidRPr="008572D8">
        <w:t>La version actuelle a besoin d’un renouveau. Les enseignants affichent les offres de stages et les étudiants postulent en envoyant leur cv aux compagnies directement (la plupart du temps). Les enseignants font un suivi auprès des étudiants (et des compagnies). Lorsqu’un stage est conclu, le protocole d’entente de stage doit être complété par les trois parties (entreprise, étudiant, enseignant). Le tout suivi dans un fichier Excel, sous forme de fichier tableur. L’enseignant s’occupe de tout le processus administratif. Il va gérer les offres de stage, les besoins des clients ainsi que les acquis des étudiants. La plateforme utilisée n’est donc clairement pas optimisée pour l’ampleur de la tâche.</w:t>
      </w:r>
    </w:p>
    <w:p w14:paraId="035333E4" w14:textId="77777777" w:rsidR="007216E5" w:rsidRPr="008C12E9" w:rsidRDefault="007216E5" w:rsidP="003B3859">
      <w:pPr>
        <w:pStyle w:val="Titre2"/>
      </w:pPr>
      <w:bookmarkStart w:id="6" w:name="_bookmark3"/>
      <w:bookmarkStart w:id="7" w:name="_Toc508308054"/>
      <w:bookmarkEnd w:id="6"/>
      <w:commentRangeStart w:id="8"/>
      <w:r w:rsidRPr="008C12E9">
        <w:t>Description générale</w:t>
      </w:r>
      <w:bookmarkEnd w:id="7"/>
      <w:commentRangeEnd w:id="8"/>
      <w:r w:rsidR="002F11EF">
        <w:rPr>
          <w:rStyle w:val="Marquedecommentaire"/>
          <w:rFonts w:asciiTheme="minorHAnsi" w:hAnsiTheme="minorHAnsi"/>
        </w:rPr>
        <w:commentReference w:id="8"/>
      </w:r>
    </w:p>
    <w:p w14:paraId="29FA6BF9" w14:textId="77777777" w:rsidR="007216E5" w:rsidRPr="008572D8" w:rsidRDefault="007216E5" w:rsidP="00B370A9">
      <w:pPr>
        <w:rPr>
          <w:sz w:val="22"/>
          <w:szCs w:val="22"/>
        </w:rPr>
      </w:pPr>
      <w:r w:rsidRPr="008572D8">
        <w:rPr>
          <w:sz w:val="26"/>
        </w:rPr>
        <w:t>P</w:t>
      </w:r>
      <w:r w:rsidRPr="008572D8">
        <w:rPr>
          <w:sz w:val="22"/>
          <w:szCs w:val="22"/>
        </w:rPr>
        <w:t>our l’implantation de la nouvelle application, nous avons décidé de trier le tout avec des fiches, pour une version simplifiée du produit, comme suit :</w:t>
      </w:r>
    </w:p>
    <w:p w14:paraId="070D0781" w14:textId="77777777" w:rsidR="007216E5" w:rsidRPr="008572D8" w:rsidRDefault="007216E5" w:rsidP="00533772">
      <w:pPr>
        <w:rPr>
          <w:sz w:val="22"/>
          <w:szCs w:val="22"/>
        </w:rPr>
      </w:pPr>
      <w:r w:rsidRPr="008572D8">
        <w:rPr>
          <w:b/>
          <w:sz w:val="22"/>
          <w:szCs w:val="22"/>
        </w:rPr>
        <w:t>Fiche de stages (pour les enseignants</w:t>
      </w:r>
      <w:r w:rsidRPr="008572D8">
        <w:rPr>
          <w:sz w:val="22"/>
          <w:szCs w:val="22"/>
        </w:rPr>
        <w:t>) : La plus grosse partie de l’application se retrouve ici. Dans un premier temps, il faut permettre aux utilisateurs du logiciel de pouvoir faire des mises à jour des étudiants, des entreprises et de leurs collègues. Ces mises à jour vont permettre de bien gérer l’attribution des stages. De plus, les diverses listes doivent être faites sous la même forme pour permettre une uniformité dans les données. Selon le type de liste, différentes informations peuvent être présentées.</w:t>
      </w:r>
    </w:p>
    <w:p w14:paraId="19E59464" w14:textId="77777777" w:rsidR="007216E5" w:rsidRPr="008572D8" w:rsidRDefault="007216E5" w:rsidP="00533772">
      <w:pPr>
        <w:rPr>
          <w:sz w:val="22"/>
          <w:szCs w:val="22"/>
        </w:rPr>
      </w:pPr>
      <w:r w:rsidRPr="008572D8">
        <w:rPr>
          <w:sz w:val="22"/>
          <w:szCs w:val="22"/>
        </w:rPr>
        <w:t>-</w:t>
      </w:r>
      <w:r w:rsidRPr="008572D8">
        <w:rPr>
          <w:b/>
          <w:sz w:val="22"/>
          <w:szCs w:val="22"/>
        </w:rPr>
        <w:t>Fiche des entreprises</w:t>
      </w:r>
      <w:r w:rsidRPr="008572D8">
        <w:rPr>
          <w:sz w:val="22"/>
          <w:szCs w:val="22"/>
        </w:rPr>
        <w:t xml:space="preserve"> : Dans cette liste, nous devrons retrouver les informations suivantes par rapport aux stages : les offres, les informations qui les concernent, les </w:t>
      </w:r>
      <w:r w:rsidRPr="008572D8">
        <w:rPr>
          <w:sz w:val="22"/>
          <w:szCs w:val="22"/>
        </w:rPr>
        <w:lastRenderedPageBreak/>
        <w:t xml:space="preserve">contacts au sein de l’entreprise avec leurs rangs, le(s) numéro(s) de(s) téléphone(s) ainsi que le(s) poste(s) et le programme d’étude (réseau, gestion ou industrielle) recherché. </w:t>
      </w:r>
    </w:p>
    <w:p w14:paraId="177A8078" w14:textId="77777777" w:rsidR="007216E5" w:rsidRPr="008572D8" w:rsidRDefault="007216E5" w:rsidP="00533772">
      <w:pPr>
        <w:rPr>
          <w:sz w:val="22"/>
          <w:szCs w:val="22"/>
        </w:rPr>
      </w:pPr>
      <w:r w:rsidRPr="008572D8">
        <w:rPr>
          <w:sz w:val="22"/>
          <w:szCs w:val="22"/>
        </w:rPr>
        <w:t>-</w:t>
      </w:r>
      <w:r w:rsidRPr="008572D8">
        <w:rPr>
          <w:b/>
          <w:sz w:val="22"/>
          <w:szCs w:val="22"/>
        </w:rPr>
        <w:t>Fiche des étudiants :</w:t>
      </w:r>
      <w:r w:rsidRPr="008572D8">
        <w:rPr>
          <w:sz w:val="22"/>
          <w:szCs w:val="22"/>
        </w:rPr>
        <w:t xml:space="preserve"> Dans cette liste, nous retrouvons les informations suivantes par rapport au stage : le DA de l’étudiant, son nom, son sexe, son numéro de téléphone, son courriel, et son programme d’étude (réseau, gestion ou industrielle).</w:t>
      </w:r>
    </w:p>
    <w:p w14:paraId="519F41A7" w14:textId="77777777" w:rsidR="007216E5" w:rsidRPr="008572D8" w:rsidRDefault="007216E5" w:rsidP="00533772">
      <w:pPr>
        <w:rPr>
          <w:sz w:val="22"/>
          <w:szCs w:val="22"/>
        </w:rPr>
      </w:pPr>
      <w:r w:rsidRPr="008572D8">
        <w:rPr>
          <w:sz w:val="22"/>
          <w:szCs w:val="22"/>
        </w:rPr>
        <w:t>-</w:t>
      </w:r>
      <w:r w:rsidRPr="008572D8">
        <w:rPr>
          <w:b/>
          <w:sz w:val="22"/>
          <w:szCs w:val="22"/>
        </w:rPr>
        <w:t>Fiche des enseignants</w:t>
      </w:r>
      <w:r w:rsidRPr="008572D8">
        <w:rPr>
          <w:sz w:val="22"/>
          <w:szCs w:val="22"/>
        </w:rPr>
        <w:t xml:space="preserve"> : Dans cette liste, nous retrouvons les informations suivantes par rapport aux enseignants :  son compte utilisateur, son nom, son sexe, son numéro de téléphone et son courriel. </w:t>
      </w:r>
    </w:p>
    <w:p w14:paraId="65A67723" w14:textId="77777777" w:rsidR="007216E5" w:rsidRPr="008572D8" w:rsidRDefault="007216E5" w:rsidP="00533772">
      <w:pPr>
        <w:rPr>
          <w:sz w:val="22"/>
          <w:szCs w:val="22"/>
        </w:rPr>
      </w:pPr>
      <w:r w:rsidRPr="008572D8">
        <w:rPr>
          <w:b/>
          <w:sz w:val="22"/>
          <w:szCs w:val="22"/>
        </w:rPr>
        <w:t>-Informations supplémentaires</w:t>
      </w:r>
      <w:r w:rsidRPr="008572D8">
        <w:rPr>
          <w:sz w:val="22"/>
          <w:szCs w:val="22"/>
        </w:rPr>
        <w:t xml:space="preserve"> : De plus, dans la section « Fiche des enseignants », on doit pouvoir voir si un utilisateur est en train de travailler sur une fiche de stage. Si c’est le cas, il faut pouvoir retrouver la même information dans la « Fiche des entreprises ». Un enseignant doit pouvoir convertir son ancienne base de données vers la nouvelle plateforme, et être en mesure d’ajouter des notes sur les étudiants et les entreprises.</w:t>
      </w:r>
    </w:p>
    <w:p w14:paraId="3E3560E4" w14:textId="77777777" w:rsidR="007216E5" w:rsidRPr="008572D8" w:rsidRDefault="007216E5" w:rsidP="00AB5F41">
      <w:pPr>
        <w:rPr>
          <w:sz w:val="22"/>
          <w:szCs w:val="22"/>
        </w:rPr>
      </w:pPr>
      <w:r w:rsidRPr="008572D8">
        <w:rPr>
          <w:sz w:val="22"/>
          <w:szCs w:val="22"/>
        </w:rPr>
        <w:t>Plusieurs fonctionnalités additionnelles seront présentes pour le bon fonctionnement de l’application, tel que la gestion du salon carrière, l’importation de données de stage à partir d’Excel, des mises à jour des utilisateurs (enseignants, étudiants, stages, ent</w:t>
      </w:r>
      <w:r w:rsidR="00AB5F41">
        <w:rPr>
          <w:sz w:val="22"/>
          <w:szCs w:val="22"/>
        </w:rPr>
        <w:t>reprises, droits utilisateurs).</w:t>
      </w:r>
    </w:p>
    <w:p w14:paraId="20D2E93D" w14:textId="77777777" w:rsidR="007216E5" w:rsidRPr="002B518F" w:rsidRDefault="007216E5" w:rsidP="003B3859">
      <w:pPr>
        <w:pStyle w:val="Titre2"/>
      </w:pPr>
      <w:bookmarkStart w:id="9" w:name="_bookmark4"/>
      <w:bookmarkStart w:id="10" w:name="_Toc508308055"/>
      <w:bookmarkEnd w:id="9"/>
      <w:r w:rsidRPr="002B518F">
        <w:t>Sécurité</w:t>
      </w:r>
      <w:bookmarkEnd w:id="10"/>
    </w:p>
    <w:p w14:paraId="564A9DE7" w14:textId="77777777" w:rsidR="00852982" w:rsidRPr="006737FB" w:rsidRDefault="007216E5" w:rsidP="006737FB">
      <w:pPr>
        <w:rPr>
          <w:color w:val="343437"/>
        </w:rPr>
      </w:pPr>
      <w:r w:rsidRPr="008572D8">
        <w:rPr>
          <w:color w:val="343437"/>
        </w:rPr>
        <w:t>Cette unité est accessible aux enseignants et aux administrateurs du département d’informatique.</w:t>
      </w:r>
    </w:p>
    <w:p w14:paraId="07989178" w14:textId="77777777" w:rsidR="007216E5" w:rsidRPr="0015518C" w:rsidRDefault="007216E5" w:rsidP="003B3859">
      <w:pPr>
        <w:pStyle w:val="Titre2"/>
      </w:pPr>
      <w:bookmarkStart w:id="11" w:name="_bookmark5"/>
      <w:bookmarkStart w:id="12" w:name="_Toc508308056"/>
      <w:bookmarkEnd w:id="11"/>
      <w:r w:rsidRPr="0015518C">
        <w:t>Historique du</w:t>
      </w:r>
      <w:r w:rsidRPr="0015518C">
        <w:rPr>
          <w:spacing w:val="-5"/>
        </w:rPr>
        <w:t xml:space="preserve"> </w:t>
      </w:r>
      <w:r w:rsidRPr="0015518C">
        <w:t>dossier</w:t>
      </w:r>
      <w:bookmarkEnd w:id="12"/>
    </w:p>
    <w:tbl>
      <w:tblPr>
        <w:tblStyle w:val="TableNormal1"/>
        <w:tblW w:w="8530" w:type="dxa"/>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601"/>
        <w:gridCol w:w="1626"/>
        <w:gridCol w:w="2442"/>
        <w:gridCol w:w="2861"/>
      </w:tblGrid>
      <w:tr w:rsidR="007216E5" w:rsidRPr="008572D8" w14:paraId="4AF7BDB2" w14:textId="77777777" w:rsidTr="008F5D8C">
        <w:trPr>
          <w:trHeight w:val="747"/>
        </w:trPr>
        <w:tc>
          <w:tcPr>
            <w:tcW w:w="1601" w:type="dxa"/>
            <w:tcBorders>
              <w:bottom w:val="single" w:sz="4" w:space="0" w:color="000000"/>
              <w:right w:val="single" w:sz="4" w:space="0" w:color="000000"/>
            </w:tcBorders>
            <w:shd w:val="clear" w:color="auto" w:fill="E4E4E4"/>
          </w:tcPr>
          <w:p w14:paraId="03116750" w14:textId="77777777" w:rsidR="007216E5" w:rsidRPr="008572D8" w:rsidRDefault="007216E5" w:rsidP="00533772">
            <w:pPr>
              <w:rPr>
                <w:sz w:val="32"/>
              </w:rPr>
            </w:pPr>
          </w:p>
          <w:p w14:paraId="4DB51CD0" w14:textId="77777777" w:rsidR="007216E5" w:rsidRPr="008572D8" w:rsidRDefault="007216E5" w:rsidP="00533772">
            <w:pPr>
              <w:rPr>
                <w:b/>
              </w:rPr>
            </w:pPr>
            <w:r w:rsidRPr="008572D8">
              <w:rPr>
                <w:b/>
              </w:rPr>
              <w:t>Version</w:t>
            </w:r>
          </w:p>
        </w:tc>
        <w:tc>
          <w:tcPr>
            <w:tcW w:w="1626" w:type="dxa"/>
            <w:tcBorders>
              <w:left w:val="single" w:sz="4" w:space="0" w:color="000000"/>
              <w:bottom w:val="single" w:sz="4" w:space="0" w:color="000000"/>
              <w:right w:val="single" w:sz="4" w:space="0" w:color="000000"/>
            </w:tcBorders>
            <w:shd w:val="clear" w:color="auto" w:fill="E4E4E4"/>
          </w:tcPr>
          <w:p w14:paraId="381F2C9C" w14:textId="77777777" w:rsidR="007216E5" w:rsidRPr="008572D8" w:rsidRDefault="007216E5" w:rsidP="00533772">
            <w:pPr>
              <w:rPr>
                <w:sz w:val="32"/>
              </w:rPr>
            </w:pPr>
          </w:p>
          <w:p w14:paraId="1EFF2D5F" w14:textId="77777777" w:rsidR="007216E5" w:rsidRPr="008572D8" w:rsidRDefault="007216E5" w:rsidP="00533772">
            <w:pPr>
              <w:rPr>
                <w:b/>
              </w:rPr>
            </w:pPr>
            <w:r w:rsidRPr="008572D8">
              <w:rPr>
                <w:b/>
              </w:rPr>
              <w:t>Date</w:t>
            </w:r>
          </w:p>
        </w:tc>
        <w:tc>
          <w:tcPr>
            <w:tcW w:w="2442" w:type="dxa"/>
            <w:tcBorders>
              <w:left w:val="single" w:sz="4" w:space="0" w:color="000000"/>
              <w:bottom w:val="single" w:sz="4" w:space="0" w:color="000000"/>
              <w:right w:val="single" w:sz="4" w:space="0" w:color="000000"/>
            </w:tcBorders>
            <w:shd w:val="clear" w:color="auto" w:fill="E4E4E4"/>
          </w:tcPr>
          <w:p w14:paraId="3E7C610A" w14:textId="77777777" w:rsidR="007216E5" w:rsidRPr="008572D8" w:rsidRDefault="007216E5" w:rsidP="00533772">
            <w:pPr>
              <w:rPr>
                <w:sz w:val="21"/>
              </w:rPr>
            </w:pPr>
          </w:p>
          <w:p w14:paraId="44A39A12" w14:textId="77777777" w:rsidR="007216E5" w:rsidRPr="008572D8" w:rsidRDefault="007216E5" w:rsidP="00533772">
            <w:pPr>
              <w:rPr>
                <w:b/>
              </w:rPr>
            </w:pPr>
            <w:r w:rsidRPr="008572D8">
              <w:rPr>
                <w:b/>
              </w:rPr>
              <w:t xml:space="preserve">Nom de la </w:t>
            </w:r>
            <w:proofErr w:type="spellStart"/>
            <w:r w:rsidRPr="008572D8">
              <w:rPr>
                <w:b/>
              </w:rPr>
              <w:t>ressource</w:t>
            </w:r>
            <w:proofErr w:type="spellEnd"/>
          </w:p>
        </w:tc>
        <w:tc>
          <w:tcPr>
            <w:tcW w:w="2861" w:type="dxa"/>
            <w:tcBorders>
              <w:left w:val="single" w:sz="4" w:space="0" w:color="000000"/>
              <w:bottom w:val="single" w:sz="4" w:space="0" w:color="000000"/>
            </w:tcBorders>
            <w:shd w:val="clear" w:color="auto" w:fill="E4E4E4"/>
          </w:tcPr>
          <w:p w14:paraId="535A6B6C" w14:textId="77777777" w:rsidR="007216E5" w:rsidRPr="008572D8" w:rsidRDefault="007216E5" w:rsidP="008F5D8C">
            <w:pPr>
              <w:ind w:left="0"/>
              <w:rPr>
                <w:sz w:val="32"/>
              </w:rPr>
            </w:pPr>
          </w:p>
          <w:p w14:paraId="4ED7E1A1" w14:textId="77777777" w:rsidR="007216E5" w:rsidRPr="008572D8" w:rsidRDefault="007216E5" w:rsidP="00533772">
            <w:pPr>
              <w:rPr>
                <w:b/>
              </w:rPr>
            </w:pPr>
            <w:r w:rsidRPr="008572D8">
              <w:rPr>
                <w:b/>
              </w:rPr>
              <w:t>Description</w:t>
            </w:r>
          </w:p>
        </w:tc>
      </w:tr>
      <w:tr w:rsidR="007216E5" w:rsidRPr="008572D8" w:rsidDel="002F11EF" w14:paraId="285E94D2" w14:textId="77777777" w:rsidTr="008F5D8C">
        <w:trPr>
          <w:trHeight w:val="333"/>
          <w:del w:id="13" w:author="Lainesse" w:date="2018-03-27T13:54:00Z"/>
        </w:trPr>
        <w:tc>
          <w:tcPr>
            <w:tcW w:w="1601" w:type="dxa"/>
            <w:tcBorders>
              <w:top w:val="single" w:sz="4" w:space="0" w:color="000000"/>
              <w:bottom w:val="single" w:sz="4" w:space="0" w:color="000000"/>
              <w:right w:val="single" w:sz="4" w:space="0" w:color="000000"/>
            </w:tcBorders>
          </w:tcPr>
          <w:p w14:paraId="1D353832" w14:textId="77777777" w:rsidR="007216E5" w:rsidRPr="008572D8" w:rsidDel="002F11EF" w:rsidRDefault="007216E5" w:rsidP="00533772">
            <w:pPr>
              <w:rPr>
                <w:del w:id="14" w:author="Lainesse" w:date="2018-03-27T13:54:00Z"/>
              </w:rPr>
            </w:pPr>
            <w:del w:id="15" w:author="Lainesse" w:date="2018-03-27T13:54:00Z">
              <w:r w:rsidRPr="008572D8" w:rsidDel="002F11EF">
                <w:delText>1</w:delText>
              </w:r>
            </w:del>
          </w:p>
        </w:tc>
        <w:tc>
          <w:tcPr>
            <w:tcW w:w="1626" w:type="dxa"/>
            <w:tcBorders>
              <w:top w:val="single" w:sz="4" w:space="0" w:color="000000"/>
              <w:left w:val="single" w:sz="4" w:space="0" w:color="000000"/>
              <w:bottom w:val="single" w:sz="4" w:space="0" w:color="000000"/>
              <w:right w:val="single" w:sz="4" w:space="0" w:color="000000"/>
            </w:tcBorders>
          </w:tcPr>
          <w:p w14:paraId="1DB9AA89" w14:textId="77777777" w:rsidR="007216E5" w:rsidRPr="008572D8" w:rsidDel="002F11EF" w:rsidRDefault="007216E5" w:rsidP="00533772">
            <w:pPr>
              <w:rPr>
                <w:del w:id="16" w:author="Lainesse" w:date="2018-03-27T13:54:00Z"/>
              </w:rPr>
            </w:pPr>
            <w:del w:id="17" w:author="Lainesse" w:date="2018-03-27T13:54:00Z">
              <w:r w:rsidRPr="008572D8" w:rsidDel="002F11EF">
                <w:delText xml:space="preserve">Janvier </w:delText>
              </w:r>
              <w:r w:rsidRPr="008572D8" w:rsidDel="002F11EF">
                <w:lastRenderedPageBreak/>
                <w:delText>2018</w:delText>
              </w:r>
            </w:del>
          </w:p>
        </w:tc>
        <w:tc>
          <w:tcPr>
            <w:tcW w:w="2442" w:type="dxa"/>
            <w:tcBorders>
              <w:top w:val="single" w:sz="4" w:space="0" w:color="000000"/>
              <w:left w:val="single" w:sz="4" w:space="0" w:color="000000"/>
              <w:bottom w:val="single" w:sz="4" w:space="0" w:color="000000"/>
              <w:right w:val="single" w:sz="4" w:space="0" w:color="000000"/>
            </w:tcBorders>
          </w:tcPr>
          <w:p w14:paraId="76D01179" w14:textId="77777777" w:rsidR="007216E5" w:rsidRPr="008572D8" w:rsidDel="002F11EF" w:rsidRDefault="007216E5" w:rsidP="00533772">
            <w:pPr>
              <w:rPr>
                <w:del w:id="18" w:author="Lainesse" w:date="2018-03-27T13:54:00Z"/>
              </w:rPr>
            </w:pPr>
            <w:del w:id="19" w:author="Lainesse" w:date="2018-03-27T13:54:00Z">
              <w:r w:rsidRPr="008572D8" w:rsidDel="002F11EF">
                <w:lastRenderedPageBreak/>
                <w:delText xml:space="preserve">William </w:delText>
              </w:r>
              <w:r w:rsidR="00227B39" w:rsidDel="002F11EF">
                <w:lastRenderedPageBreak/>
                <w:delText>Lafontaine</w:delText>
              </w:r>
            </w:del>
          </w:p>
        </w:tc>
        <w:tc>
          <w:tcPr>
            <w:tcW w:w="2861" w:type="dxa"/>
            <w:tcBorders>
              <w:top w:val="single" w:sz="4" w:space="0" w:color="000000"/>
              <w:left w:val="single" w:sz="4" w:space="0" w:color="000000"/>
              <w:bottom w:val="single" w:sz="4" w:space="0" w:color="000000"/>
            </w:tcBorders>
          </w:tcPr>
          <w:p w14:paraId="273B48A4" w14:textId="77777777" w:rsidR="007216E5" w:rsidRPr="008572D8" w:rsidDel="002F11EF" w:rsidRDefault="007216E5" w:rsidP="00533772">
            <w:pPr>
              <w:rPr>
                <w:del w:id="20" w:author="Lainesse" w:date="2018-03-27T13:54:00Z"/>
              </w:rPr>
            </w:pPr>
            <w:del w:id="21" w:author="Lainesse" w:date="2018-03-27T13:54:00Z">
              <w:r w:rsidRPr="008572D8" w:rsidDel="002F11EF">
                <w:lastRenderedPageBreak/>
                <w:delText>Dossier intitial</w:delText>
              </w:r>
            </w:del>
          </w:p>
        </w:tc>
      </w:tr>
      <w:tr w:rsidR="007216E5" w:rsidRPr="008572D8" w:rsidDel="002F11EF" w14:paraId="292EC5D0" w14:textId="77777777" w:rsidTr="008F5D8C">
        <w:trPr>
          <w:trHeight w:val="354"/>
          <w:del w:id="22" w:author="Lainesse" w:date="2018-03-27T13:54:00Z"/>
        </w:trPr>
        <w:tc>
          <w:tcPr>
            <w:tcW w:w="1601" w:type="dxa"/>
            <w:tcBorders>
              <w:top w:val="single" w:sz="4" w:space="0" w:color="000000"/>
              <w:bottom w:val="single" w:sz="4" w:space="0" w:color="000000"/>
              <w:right w:val="single" w:sz="4" w:space="0" w:color="000000"/>
            </w:tcBorders>
          </w:tcPr>
          <w:p w14:paraId="4F7FFC94" w14:textId="77777777" w:rsidR="007216E5" w:rsidRPr="008572D8" w:rsidDel="002F11EF" w:rsidRDefault="007216E5" w:rsidP="00533772">
            <w:pPr>
              <w:rPr>
                <w:del w:id="23" w:author="Lainesse" w:date="2018-03-27T13:54:00Z"/>
              </w:rPr>
            </w:pPr>
            <w:del w:id="24" w:author="Lainesse" w:date="2018-03-27T13:54:00Z">
              <w:r w:rsidRPr="008572D8" w:rsidDel="002F11EF">
                <w:delText>2</w:delText>
              </w:r>
            </w:del>
          </w:p>
        </w:tc>
        <w:tc>
          <w:tcPr>
            <w:tcW w:w="1626" w:type="dxa"/>
            <w:tcBorders>
              <w:top w:val="single" w:sz="4" w:space="0" w:color="000000"/>
              <w:left w:val="single" w:sz="4" w:space="0" w:color="000000"/>
              <w:bottom w:val="single" w:sz="4" w:space="0" w:color="000000"/>
              <w:right w:val="single" w:sz="4" w:space="0" w:color="000000"/>
            </w:tcBorders>
          </w:tcPr>
          <w:p w14:paraId="7C098DC2" w14:textId="77777777" w:rsidR="007216E5" w:rsidRPr="008572D8" w:rsidDel="002F11EF" w:rsidRDefault="007216E5" w:rsidP="00533772">
            <w:pPr>
              <w:rPr>
                <w:del w:id="25" w:author="Lainesse" w:date="2018-03-27T13:54:00Z"/>
              </w:rPr>
            </w:pPr>
            <w:del w:id="26" w:author="Lainesse" w:date="2018-03-27T13:54:00Z">
              <w:r w:rsidRPr="008572D8" w:rsidDel="002F11EF">
                <w:delText>Février 2018</w:delText>
              </w:r>
            </w:del>
          </w:p>
        </w:tc>
        <w:tc>
          <w:tcPr>
            <w:tcW w:w="2442" w:type="dxa"/>
            <w:tcBorders>
              <w:top w:val="single" w:sz="4" w:space="0" w:color="000000"/>
              <w:left w:val="single" w:sz="4" w:space="0" w:color="000000"/>
              <w:bottom w:val="single" w:sz="4" w:space="0" w:color="000000"/>
              <w:right w:val="single" w:sz="4" w:space="0" w:color="000000"/>
            </w:tcBorders>
          </w:tcPr>
          <w:p w14:paraId="15903D12" w14:textId="77777777" w:rsidR="007216E5" w:rsidRPr="008572D8" w:rsidDel="002F11EF" w:rsidRDefault="007216E5" w:rsidP="00533772">
            <w:pPr>
              <w:rPr>
                <w:del w:id="27" w:author="Lainesse" w:date="2018-03-27T13:54:00Z"/>
              </w:rPr>
            </w:pPr>
            <w:del w:id="28" w:author="Lainesse" w:date="2018-03-27T13:54:00Z">
              <w:r w:rsidRPr="008572D8" w:rsidDel="002F11EF">
                <w:delText xml:space="preserve"> William </w:delText>
              </w:r>
              <w:r w:rsidR="00C37515" w:rsidDel="002F11EF">
                <w:delText>Lafontaine</w:delText>
              </w:r>
            </w:del>
          </w:p>
        </w:tc>
        <w:tc>
          <w:tcPr>
            <w:tcW w:w="2861" w:type="dxa"/>
            <w:tcBorders>
              <w:top w:val="single" w:sz="4" w:space="0" w:color="000000"/>
              <w:left w:val="single" w:sz="4" w:space="0" w:color="000000"/>
              <w:bottom w:val="single" w:sz="4" w:space="0" w:color="000000"/>
            </w:tcBorders>
          </w:tcPr>
          <w:p w14:paraId="59839D1A" w14:textId="77777777" w:rsidR="007216E5" w:rsidRPr="008572D8" w:rsidDel="002F11EF" w:rsidRDefault="007216E5" w:rsidP="00533772">
            <w:pPr>
              <w:rPr>
                <w:del w:id="29" w:author="Lainesse" w:date="2018-03-27T13:54:00Z"/>
              </w:rPr>
            </w:pPr>
            <w:del w:id="30" w:author="Lainesse" w:date="2018-03-27T13:54:00Z">
              <w:r w:rsidRPr="008572D8" w:rsidDel="002F11EF">
                <w:delText xml:space="preserve"> Dossier architecture</w:delText>
              </w:r>
            </w:del>
          </w:p>
        </w:tc>
      </w:tr>
      <w:tr w:rsidR="007216E5" w:rsidRPr="008572D8" w14:paraId="31A2D4F9" w14:textId="77777777" w:rsidTr="008F5D8C">
        <w:trPr>
          <w:trHeight w:val="358"/>
        </w:trPr>
        <w:tc>
          <w:tcPr>
            <w:tcW w:w="1601" w:type="dxa"/>
            <w:tcBorders>
              <w:top w:val="single" w:sz="4" w:space="0" w:color="000000"/>
              <w:right w:val="single" w:sz="4" w:space="0" w:color="000000"/>
            </w:tcBorders>
          </w:tcPr>
          <w:p w14:paraId="02678E77" w14:textId="77777777" w:rsidR="007216E5" w:rsidRPr="008572D8" w:rsidRDefault="007216E5" w:rsidP="00533772">
            <w:del w:id="31" w:author="Lainesse" w:date="2018-03-27T13:54:00Z">
              <w:r w:rsidRPr="008572D8" w:rsidDel="002F11EF">
                <w:delText>3</w:delText>
              </w:r>
            </w:del>
            <w:ins w:id="32" w:author="Lainesse" w:date="2018-03-27T13:54:00Z">
              <w:r w:rsidR="002F11EF">
                <w:t>1</w:t>
              </w:r>
            </w:ins>
          </w:p>
        </w:tc>
        <w:tc>
          <w:tcPr>
            <w:tcW w:w="1626" w:type="dxa"/>
            <w:tcBorders>
              <w:top w:val="single" w:sz="4" w:space="0" w:color="000000"/>
              <w:left w:val="single" w:sz="4" w:space="0" w:color="000000"/>
              <w:right w:val="single" w:sz="4" w:space="0" w:color="000000"/>
            </w:tcBorders>
          </w:tcPr>
          <w:p w14:paraId="59D10CCC" w14:textId="77777777" w:rsidR="007216E5" w:rsidRPr="008572D8" w:rsidRDefault="007216E5" w:rsidP="00533772">
            <w:r w:rsidRPr="008572D8">
              <w:t>Mars 2018</w:t>
            </w:r>
          </w:p>
        </w:tc>
        <w:tc>
          <w:tcPr>
            <w:tcW w:w="2442" w:type="dxa"/>
            <w:tcBorders>
              <w:top w:val="single" w:sz="4" w:space="0" w:color="000000"/>
              <w:left w:val="single" w:sz="4" w:space="0" w:color="000000"/>
              <w:right w:val="single" w:sz="4" w:space="0" w:color="000000"/>
            </w:tcBorders>
          </w:tcPr>
          <w:p w14:paraId="43E4D656" w14:textId="77777777" w:rsidR="007216E5" w:rsidRPr="008572D8" w:rsidRDefault="009B083B" w:rsidP="00533772">
            <w:r>
              <w:t>William Lafontaine</w:t>
            </w:r>
          </w:p>
        </w:tc>
        <w:tc>
          <w:tcPr>
            <w:tcW w:w="2861" w:type="dxa"/>
            <w:tcBorders>
              <w:top w:val="single" w:sz="4" w:space="0" w:color="000000"/>
              <w:left w:val="single" w:sz="4" w:space="0" w:color="000000"/>
            </w:tcBorders>
          </w:tcPr>
          <w:p w14:paraId="3CFF851F" w14:textId="77777777" w:rsidR="007216E5" w:rsidRPr="00C92EE3" w:rsidRDefault="007216E5" w:rsidP="00533772">
            <w:pPr>
              <w:rPr>
                <w:lang w:val="fr-CA"/>
              </w:rPr>
            </w:pPr>
            <w:r w:rsidRPr="00C92EE3">
              <w:rPr>
                <w:lang w:val="fr-CA"/>
              </w:rPr>
              <w:t xml:space="preserve"> Dossier fonctionnel</w:t>
            </w:r>
            <w:r w:rsidR="00F232DE" w:rsidRPr="00C92EE3">
              <w:rPr>
                <w:lang w:val="fr-CA"/>
              </w:rPr>
              <w:t xml:space="preserve"> GESTION SALON CARRIÈRE</w:t>
            </w:r>
          </w:p>
        </w:tc>
      </w:tr>
    </w:tbl>
    <w:p w14:paraId="4ED11EB6" w14:textId="77777777" w:rsidR="006A74FC" w:rsidRDefault="006A74FC" w:rsidP="00540241">
      <w:pPr>
        <w:ind w:left="0"/>
      </w:pPr>
    </w:p>
    <w:p w14:paraId="4794062E" w14:textId="77777777" w:rsidR="00AF6F9E" w:rsidRDefault="00AF6F9E" w:rsidP="00540241">
      <w:pPr>
        <w:ind w:left="0"/>
      </w:pPr>
    </w:p>
    <w:p w14:paraId="14BDF94A" w14:textId="77777777" w:rsidR="00AF6F9E" w:rsidRDefault="00AF6F9E" w:rsidP="00540241">
      <w:pPr>
        <w:ind w:left="0"/>
      </w:pPr>
    </w:p>
    <w:p w14:paraId="571158E8" w14:textId="77777777" w:rsidR="00AF6F9E" w:rsidRDefault="00AF6F9E" w:rsidP="00540241">
      <w:pPr>
        <w:ind w:left="0"/>
      </w:pPr>
    </w:p>
    <w:p w14:paraId="4F8CB1FE" w14:textId="77777777" w:rsidR="00AF6F9E" w:rsidRDefault="00AF6F9E" w:rsidP="00540241">
      <w:pPr>
        <w:ind w:left="0"/>
      </w:pPr>
    </w:p>
    <w:p w14:paraId="639544D3" w14:textId="77777777" w:rsidR="00AF6F9E" w:rsidRDefault="00AF6F9E" w:rsidP="00540241">
      <w:pPr>
        <w:ind w:left="0"/>
      </w:pPr>
    </w:p>
    <w:p w14:paraId="707E2D8A" w14:textId="77777777" w:rsidR="00AF6F9E" w:rsidRDefault="00AF6F9E" w:rsidP="00540241">
      <w:pPr>
        <w:ind w:left="0"/>
      </w:pPr>
    </w:p>
    <w:p w14:paraId="33A5EDA3" w14:textId="77777777" w:rsidR="00AF6F9E" w:rsidRDefault="00AF6F9E" w:rsidP="00540241">
      <w:pPr>
        <w:ind w:left="0"/>
      </w:pPr>
    </w:p>
    <w:p w14:paraId="7F9A4C45" w14:textId="77777777" w:rsidR="00AF6F9E" w:rsidRDefault="00AF6F9E" w:rsidP="00540241">
      <w:pPr>
        <w:ind w:left="0"/>
      </w:pPr>
    </w:p>
    <w:p w14:paraId="5D6CECE6" w14:textId="77777777" w:rsidR="00AF6F9E" w:rsidRDefault="00AF6F9E" w:rsidP="00540241">
      <w:pPr>
        <w:ind w:left="0"/>
      </w:pPr>
    </w:p>
    <w:p w14:paraId="36C91AE2" w14:textId="77777777" w:rsidR="00AF6F9E" w:rsidRPr="008572D8" w:rsidRDefault="00AF6F9E" w:rsidP="00540241">
      <w:pPr>
        <w:ind w:left="0"/>
      </w:pPr>
    </w:p>
    <w:p w14:paraId="5C191615" w14:textId="77777777" w:rsidR="008105E9" w:rsidRPr="008572D8" w:rsidRDefault="00FA3296" w:rsidP="00540241">
      <w:pPr>
        <w:pStyle w:val="Titre1"/>
        <w:numPr>
          <w:ilvl w:val="0"/>
          <w:numId w:val="1"/>
        </w:numPr>
      </w:pPr>
      <w:bookmarkStart w:id="33" w:name="_Toc508308057"/>
      <w:r w:rsidRPr="003B3859">
        <w:lastRenderedPageBreak/>
        <w:t>DESCRIPTION DÉTAILLÉE</w:t>
      </w:r>
      <w:bookmarkEnd w:id="33"/>
    </w:p>
    <w:p w14:paraId="4971167E" w14:textId="77777777" w:rsidR="006469EB" w:rsidRPr="006469EB" w:rsidRDefault="00FA3296" w:rsidP="00AF6F9E">
      <w:pPr>
        <w:pStyle w:val="Titre2"/>
        <w:rPr>
          <w:noProof/>
        </w:rPr>
      </w:pPr>
      <w:bookmarkStart w:id="34" w:name="_Toc508308058"/>
      <w:r w:rsidRPr="000D5B76">
        <w:t>Diagramme</w:t>
      </w:r>
      <w:r w:rsidRPr="00D90237">
        <w:t xml:space="preserve"> de cas d’utilisation</w:t>
      </w:r>
      <w:bookmarkStart w:id="35" w:name="_Toc506885465"/>
      <w:bookmarkEnd w:id="0"/>
      <w:commentRangeStart w:id="36"/>
      <w:r w:rsidR="006469EB">
        <w:rPr>
          <w:noProof/>
        </w:rPr>
        <w:drawing>
          <wp:anchor distT="0" distB="0" distL="114300" distR="114300" simplePos="0" relativeHeight="251669504" behindDoc="0" locked="0" layoutInCell="1" allowOverlap="1" wp14:anchorId="5E1DDED4" wp14:editId="3AFA42FB">
            <wp:simplePos x="0" y="0"/>
            <wp:positionH relativeFrom="column">
              <wp:posOffset>0</wp:posOffset>
            </wp:positionH>
            <wp:positionV relativeFrom="paragraph">
              <wp:posOffset>494665</wp:posOffset>
            </wp:positionV>
            <wp:extent cx="6343650" cy="6517640"/>
            <wp:effectExtent l="0" t="0" r="0" b="0"/>
            <wp:wrapThrough wrapText="bothSides">
              <wp:wrapPolygon edited="0">
                <wp:start x="0" y="0"/>
                <wp:lineTo x="0" y="21528"/>
                <wp:lineTo x="21535" y="21528"/>
                <wp:lineTo x="2153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principal - Gestion du salon carrière.jpeg"/>
                    <pic:cNvPicPr/>
                  </pic:nvPicPr>
                  <pic:blipFill rotWithShape="1">
                    <a:blip r:embed="rId12" cstate="print">
                      <a:extLst>
                        <a:ext uri="{28A0092B-C50C-407E-A947-70E740481C1C}">
                          <a14:useLocalDpi xmlns:a14="http://schemas.microsoft.com/office/drawing/2010/main" val="0"/>
                        </a:ext>
                      </a:extLst>
                    </a:blip>
                    <a:srcRect r="41642" b="22401"/>
                    <a:stretch/>
                  </pic:blipFill>
                  <pic:spPr bwMode="auto">
                    <a:xfrm>
                      <a:off x="0" y="0"/>
                      <a:ext cx="6343650" cy="6517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4"/>
      <w:commentRangeEnd w:id="36"/>
      <w:r w:rsidR="00064890">
        <w:rPr>
          <w:rStyle w:val="Marquedecommentaire"/>
          <w:rFonts w:asciiTheme="minorHAnsi" w:hAnsiTheme="minorHAnsi"/>
        </w:rPr>
        <w:commentReference w:id="36"/>
      </w:r>
    </w:p>
    <w:p w14:paraId="1278CB13" w14:textId="77777777" w:rsidR="00C06F37" w:rsidRDefault="00C06F37" w:rsidP="00974141">
      <w:pPr>
        <w:ind w:left="0"/>
      </w:pPr>
    </w:p>
    <w:p w14:paraId="3F134F93" w14:textId="77777777" w:rsidR="007C06F2" w:rsidRPr="008572D8" w:rsidRDefault="007C06F2" w:rsidP="00974141">
      <w:pPr>
        <w:ind w:left="0"/>
      </w:pPr>
    </w:p>
    <w:p w14:paraId="62E092AB" w14:textId="77777777" w:rsidR="00AA1AD2" w:rsidRDefault="00AA1AD2" w:rsidP="003B3859">
      <w:pPr>
        <w:pStyle w:val="Titre2"/>
      </w:pPr>
      <w:bookmarkStart w:id="37" w:name="_Toc508308059"/>
      <w:r w:rsidRPr="009D6ECA">
        <w:t>Étude de cas d’utilisation « </w:t>
      </w:r>
      <w:r w:rsidR="00411E9C">
        <w:t>Gestion du salon carrière</w:t>
      </w:r>
      <w:r w:rsidRPr="009D6ECA">
        <w:t xml:space="preserve"> »</w:t>
      </w:r>
      <w:bookmarkEnd w:id="35"/>
      <w:bookmarkEnd w:id="37"/>
    </w:p>
    <w:p w14:paraId="5C6782E9" w14:textId="77777777" w:rsidR="009E5CA0" w:rsidRPr="009E5CA0" w:rsidRDefault="009E5CA0" w:rsidP="009E5CA0"/>
    <w:p w14:paraId="0A1607DA" w14:textId="77777777" w:rsidR="00AA1AD2" w:rsidRPr="008572D8" w:rsidRDefault="00AA1AD2" w:rsidP="00533772">
      <w:r w:rsidRPr="008572D8">
        <w:t>Description</w:t>
      </w:r>
      <w:r w:rsidR="00B13DB3">
        <w:t xml:space="preserve"> </w:t>
      </w:r>
      <w:r w:rsidRPr="008572D8">
        <w:t>:</w:t>
      </w:r>
    </w:p>
    <w:p w14:paraId="0A37FC8E" w14:textId="77777777" w:rsidR="00AC26C2" w:rsidRDefault="00AC26C2" w:rsidP="00AC26C2">
      <w:r>
        <w:t>Ce cas d’utilisation permet aux enseignants de pouvoir gérer les entreprises participantes au salon carrière du Cégep Lévis-Lauzon. Ils auront l’option d’ajouter une nouvelle entreprise participante et d’obtenir la liste complète des compagnies qui seront déjà présentes.</w:t>
      </w:r>
    </w:p>
    <w:p w14:paraId="20E09C91" w14:textId="77777777" w:rsidR="00AC26C2" w:rsidRDefault="00AC26C2" w:rsidP="00AC26C2">
      <w:r>
        <w:t>Lors de l’ajout d’une entreprise au salon carrière, les enseignants auront l’option d’aller modifier le dossier d’une entreprise, qui mènera au cas d’utilisation du « Maj dossier entreprise ». Pour ce qui est de l’obtention de la liste des compagnies, nous aurons l’option de modifier les particularités d’une entreprise participante, et de supprimer l’entreprise du salon carrière. Ces changements n’auront pas d’influence sur le dossier des entreprises, seulement sur l’accessibilité de ceux-ci au salon carrière.</w:t>
      </w:r>
    </w:p>
    <w:p w14:paraId="63E33D5E" w14:textId="77777777" w:rsidR="00AA1AD2" w:rsidRPr="008572D8" w:rsidRDefault="00AA1AD2" w:rsidP="00533772">
      <w:r w:rsidRPr="008572D8">
        <w:t>Acteurs :</w:t>
      </w:r>
    </w:p>
    <w:p w14:paraId="1FB61F0F" w14:textId="77777777" w:rsidR="00AA1AD2" w:rsidRPr="008572D8" w:rsidRDefault="00AA1AD2" w:rsidP="00AC1091">
      <w:pPr>
        <w:pStyle w:val="Paragraphedeliste"/>
        <w:numPr>
          <w:ilvl w:val="0"/>
          <w:numId w:val="30"/>
        </w:numPr>
      </w:pPr>
      <w:r w:rsidRPr="008572D8">
        <w:t>Enseignant</w:t>
      </w:r>
    </w:p>
    <w:p w14:paraId="28D2491C" w14:textId="77777777" w:rsidR="00AA1AD2" w:rsidRPr="008572D8" w:rsidRDefault="00AA1AD2" w:rsidP="00AC1091">
      <w:pPr>
        <w:pStyle w:val="Paragraphedeliste"/>
        <w:numPr>
          <w:ilvl w:val="0"/>
          <w:numId w:val="30"/>
        </w:numPr>
      </w:pPr>
      <w:r w:rsidRPr="008572D8">
        <w:t>Administrateur système</w:t>
      </w:r>
    </w:p>
    <w:p w14:paraId="264B75AA" w14:textId="77777777" w:rsidR="00AA1AD2" w:rsidRPr="008572D8" w:rsidRDefault="00AA1AD2" w:rsidP="00533772">
      <w:r w:rsidRPr="008572D8">
        <w:t>Conditions de départ :</w:t>
      </w:r>
    </w:p>
    <w:p w14:paraId="37EDC0F7" w14:textId="77777777" w:rsidR="00AA1AD2" w:rsidRPr="008572D8" w:rsidRDefault="00AA1AD2" w:rsidP="00235BB7">
      <w:pPr>
        <w:pStyle w:val="Paragraphedeliste"/>
        <w:numPr>
          <w:ilvl w:val="0"/>
          <w:numId w:val="31"/>
        </w:numPr>
      </w:pPr>
      <w:r w:rsidRPr="008572D8">
        <w:t xml:space="preserve">Être connecté </w:t>
      </w:r>
    </w:p>
    <w:p w14:paraId="3710A523" w14:textId="77777777" w:rsidR="00AA1AD2" w:rsidRPr="008572D8" w:rsidRDefault="00AA1AD2" w:rsidP="00533772">
      <w:r w:rsidRPr="008572D8">
        <w:t>Conditions de fin :</w:t>
      </w:r>
    </w:p>
    <w:p w14:paraId="149C0EA7" w14:textId="77777777" w:rsidR="00AA1AD2" w:rsidRPr="008572D8" w:rsidRDefault="00AA1AD2" w:rsidP="00235BB7">
      <w:pPr>
        <w:pStyle w:val="Paragraphedeliste"/>
        <w:numPr>
          <w:ilvl w:val="0"/>
          <w:numId w:val="31"/>
        </w:numPr>
      </w:pPr>
      <w:r w:rsidRPr="008572D8">
        <w:t>Fermeture de fenêtre</w:t>
      </w:r>
    </w:p>
    <w:p w14:paraId="41EAD577" w14:textId="77777777" w:rsidR="00AA1AD2" w:rsidRPr="008572D8" w:rsidRDefault="00AA1AD2" w:rsidP="00533772">
      <w:proofErr w:type="gramStart"/>
      <w:r w:rsidRPr="008572D8">
        <w:lastRenderedPageBreak/>
        <w:t>OU</w:t>
      </w:r>
      <w:proofErr w:type="gramEnd"/>
    </w:p>
    <w:p w14:paraId="690C03EE" w14:textId="77777777" w:rsidR="00AA1AD2" w:rsidRDefault="00AA1AD2" w:rsidP="00C522AE">
      <w:pPr>
        <w:pStyle w:val="Paragraphedeliste"/>
        <w:numPr>
          <w:ilvl w:val="0"/>
          <w:numId w:val="31"/>
        </w:numPr>
      </w:pPr>
      <w:r w:rsidRPr="008572D8">
        <w:t xml:space="preserve">Sélection d’une autre option dans le menu principal </w:t>
      </w:r>
    </w:p>
    <w:p w14:paraId="0CFFA92A" w14:textId="77777777" w:rsidR="000F26D5" w:rsidRPr="008572D8" w:rsidRDefault="000F26D5" w:rsidP="000F26D5">
      <w:pPr>
        <w:pStyle w:val="Paragraphedeliste"/>
        <w:ind w:left="1440"/>
      </w:pPr>
    </w:p>
    <w:p w14:paraId="470972B8" w14:textId="77777777" w:rsidR="00AA1AD2" w:rsidRPr="008572D8" w:rsidRDefault="00AA1AD2" w:rsidP="00533772">
      <w:r w:rsidRPr="008572D8">
        <w:t>Exception :</w:t>
      </w:r>
    </w:p>
    <w:p w14:paraId="5082DB1A" w14:textId="77777777" w:rsidR="00AA1AD2" w:rsidRPr="008572D8" w:rsidRDefault="00AA1AD2" w:rsidP="00533772">
      <w:r w:rsidRPr="008572D8">
        <w:t>N/A</w:t>
      </w:r>
    </w:p>
    <w:p w14:paraId="471C619E" w14:textId="77777777" w:rsidR="00353108" w:rsidRDefault="00170E13" w:rsidP="0076152E">
      <w:pPr>
        <w:pStyle w:val="Titre3"/>
      </w:pPr>
      <w:bookmarkStart w:id="38" w:name="_Toc508308060"/>
      <w:r w:rsidRPr="006A12F9">
        <w:t>Panoramas et rapports de</w:t>
      </w:r>
      <w:r w:rsidR="00837F04" w:rsidRPr="006A12F9">
        <w:t xml:space="preserve"> « </w:t>
      </w:r>
      <w:r w:rsidR="00C5286E">
        <w:t>GESTION SALON CARRIÈRE</w:t>
      </w:r>
      <w:r w:rsidR="001B4E48">
        <w:t xml:space="preserve"> </w:t>
      </w:r>
      <w:r w:rsidR="00B93356">
        <w:t>»</w:t>
      </w:r>
      <w:bookmarkEnd w:id="38"/>
    </w:p>
    <w:p w14:paraId="26D9B6D4" w14:textId="77777777" w:rsidR="00BD4E32" w:rsidRDefault="005D6A1C" w:rsidP="00BD4E32">
      <w:commentRangeStart w:id="39"/>
      <w:r>
        <w:rPr>
          <w:noProof/>
        </w:rPr>
        <w:drawing>
          <wp:anchor distT="0" distB="0" distL="114300" distR="114300" simplePos="0" relativeHeight="251676672" behindDoc="0" locked="0" layoutInCell="1" allowOverlap="1" wp14:anchorId="3B22B5DA" wp14:editId="3DA72DFC">
            <wp:simplePos x="0" y="0"/>
            <wp:positionH relativeFrom="margin">
              <wp:align>center</wp:align>
            </wp:positionH>
            <wp:positionV relativeFrom="paragraph">
              <wp:posOffset>579461</wp:posOffset>
            </wp:positionV>
            <wp:extent cx="6441440" cy="4831080"/>
            <wp:effectExtent l="0" t="0" r="0" b="762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 SALON CARRIÈRE.PNG"/>
                    <pic:cNvPicPr/>
                  </pic:nvPicPr>
                  <pic:blipFill>
                    <a:blip r:embed="rId13">
                      <a:extLst>
                        <a:ext uri="{28A0092B-C50C-407E-A947-70E740481C1C}">
                          <a14:useLocalDpi xmlns:a14="http://schemas.microsoft.com/office/drawing/2010/main" val="0"/>
                        </a:ext>
                      </a:extLst>
                    </a:blip>
                    <a:stretch>
                      <a:fillRect/>
                    </a:stretch>
                  </pic:blipFill>
                  <pic:spPr>
                    <a:xfrm>
                      <a:off x="0" y="0"/>
                      <a:ext cx="6441440" cy="4831080"/>
                    </a:xfrm>
                    <a:prstGeom prst="rect">
                      <a:avLst/>
                    </a:prstGeom>
                  </pic:spPr>
                </pic:pic>
              </a:graphicData>
            </a:graphic>
            <wp14:sizeRelH relativeFrom="margin">
              <wp14:pctWidth>0</wp14:pctWidth>
            </wp14:sizeRelH>
            <wp14:sizeRelV relativeFrom="margin">
              <wp14:pctHeight>0</wp14:pctHeight>
            </wp14:sizeRelV>
          </wp:anchor>
        </w:drawing>
      </w:r>
      <w:commentRangeEnd w:id="39"/>
      <w:r w:rsidR="002F11EF">
        <w:rPr>
          <w:rStyle w:val="Marquedecommentaire"/>
        </w:rPr>
        <w:commentReference w:id="39"/>
      </w:r>
    </w:p>
    <w:p w14:paraId="0947A0FC" w14:textId="77777777" w:rsidR="00BD4E32" w:rsidRPr="00BD4E32" w:rsidRDefault="00BD4E32" w:rsidP="006947E2">
      <w:pPr>
        <w:ind w:left="0"/>
        <w:sectPr w:rsidR="00BD4E32" w:rsidRPr="00BD4E32" w:rsidSect="006947E2">
          <w:headerReference w:type="first" r:id="rId14"/>
          <w:pgSz w:w="12240" w:h="15840"/>
          <w:pgMar w:top="1440" w:right="1800" w:bottom="1440" w:left="1800" w:header="708" w:footer="708" w:gutter="0"/>
          <w:pgNumType w:start="0"/>
          <w:cols w:space="708"/>
          <w:titlePg/>
          <w:docGrid w:linePitch="360"/>
        </w:sectPr>
      </w:pPr>
    </w:p>
    <w:p w14:paraId="1BF79F58" w14:textId="77777777" w:rsidR="004B02A2" w:rsidRDefault="004B02A2" w:rsidP="004B02A2">
      <w:pPr>
        <w:ind w:left="0"/>
        <w:rPr>
          <w:spacing w:val="5"/>
          <w:sz w:val="28"/>
          <w:szCs w:val="24"/>
        </w:rPr>
      </w:pPr>
    </w:p>
    <w:p w14:paraId="05A8A480" w14:textId="77777777" w:rsidR="00125E83" w:rsidRPr="00F1482B" w:rsidRDefault="008E2B05" w:rsidP="0076152E">
      <w:pPr>
        <w:pStyle w:val="Titre3"/>
      </w:pPr>
      <w:bookmarkStart w:id="40" w:name="_Toc508308061"/>
      <w:r w:rsidRPr="00F1482B">
        <w:t xml:space="preserve">Description des champs de « </w:t>
      </w:r>
      <w:r w:rsidR="009C2744">
        <w:t>GESTION SALON CARRIÈRE</w:t>
      </w:r>
      <w:r w:rsidR="00926492" w:rsidRPr="00F1482B">
        <w:t xml:space="preserve"> </w:t>
      </w:r>
      <w:r w:rsidRPr="00F1482B">
        <w:t>»</w:t>
      </w:r>
      <w:bookmarkEnd w:id="40"/>
    </w:p>
    <w:tbl>
      <w:tblPr>
        <w:tblStyle w:val="TableauGrille5Fonc-Accentuation3"/>
        <w:tblW w:w="13069" w:type="dxa"/>
        <w:tblLook w:val="04A0" w:firstRow="1" w:lastRow="0" w:firstColumn="1" w:lastColumn="0" w:noHBand="0" w:noVBand="1"/>
      </w:tblPr>
      <w:tblGrid>
        <w:gridCol w:w="2495"/>
        <w:gridCol w:w="2100"/>
        <w:gridCol w:w="3509"/>
        <w:gridCol w:w="4965"/>
      </w:tblGrid>
      <w:tr w:rsidR="00666744" w:rsidRPr="008572D8" w14:paraId="2DD3069D" w14:textId="77777777" w:rsidTr="00B56A21">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495" w:type="dxa"/>
          </w:tcPr>
          <w:p w14:paraId="31BB7873" w14:textId="77777777" w:rsidR="00125E83" w:rsidRPr="008572D8" w:rsidRDefault="00125E83" w:rsidP="00533772">
            <w:pPr>
              <w:rPr>
                <w:spacing w:val="5"/>
                <w:sz w:val="28"/>
                <w:szCs w:val="24"/>
              </w:rPr>
            </w:pPr>
            <w:r w:rsidRPr="008572D8">
              <w:rPr>
                <w:spacing w:val="5"/>
                <w:sz w:val="28"/>
                <w:szCs w:val="24"/>
              </w:rPr>
              <w:t>Nom du champ</w:t>
            </w:r>
          </w:p>
        </w:tc>
        <w:tc>
          <w:tcPr>
            <w:tcW w:w="2100" w:type="dxa"/>
          </w:tcPr>
          <w:p w14:paraId="0008A53B"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09" w:type="dxa"/>
          </w:tcPr>
          <w:p w14:paraId="66B7668E"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4965" w:type="dxa"/>
          </w:tcPr>
          <w:p w14:paraId="24E6302D"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6D08E0" w:rsidRPr="008572D8" w14:paraId="1D9ABADC" w14:textId="77777777" w:rsidTr="00BC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14:paraId="13B18DD4" w14:textId="77777777" w:rsidR="006D08E0" w:rsidRPr="008572D8" w:rsidRDefault="006D08E0" w:rsidP="00533772">
            <w:pPr>
              <w:rPr>
                <w:spacing w:val="5"/>
                <w:sz w:val="28"/>
                <w:szCs w:val="24"/>
              </w:rPr>
            </w:pPr>
            <w:r>
              <w:rPr>
                <w:spacing w:val="5"/>
                <w:sz w:val="28"/>
                <w:szCs w:val="24"/>
              </w:rPr>
              <w:t>Section Recherche</w:t>
            </w:r>
          </w:p>
        </w:tc>
      </w:tr>
      <w:tr w:rsidR="00C16D3B" w:rsidRPr="008572D8" w14:paraId="5B7D79F5" w14:textId="77777777" w:rsidTr="00B56A21">
        <w:tc>
          <w:tcPr>
            <w:cnfStyle w:val="001000000000" w:firstRow="0" w:lastRow="0" w:firstColumn="1" w:lastColumn="0" w:oddVBand="0" w:evenVBand="0" w:oddHBand="0" w:evenHBand="0" w:firstRowFirstColumn="0" w:firstRowLastColumn="0" w:lastRowFirstColumn="0" w:lastRowLastColumn="0"/>
            <w:tcW w:w="2495" w:type="dxa"/>
          </w:tcPr>
          <w:p w14:paraId="53FF5047" w14:textId="77777777" w:rsidR="001D46B9" w:rsidRPr="008572D8" w:rsidRDefault="001D46B9" w:rsidP="00FF7D01">
            <w:pPr>
              <w:rPr>
                <w:spacing w:val="5"/>
                <w:sz w:val="28"/>
                <w:szCs w:val="24"/>
              </w:rPr>
            </w:pPr>
            <w:r w:rsidRPr="008572D8">
              <w:rPr>
                <w:spacing w:val="5"/>
                <w:sz w:val="28"/>
                <w:szCs w:val="24"/>
              </w:rPr>
              <w:t>Entreprise</w:t>
            </w:r>
          </w:p>
        </w:tc>
        <w:tc>
          <w:tcPr>
            <w:tcW w:w="2100" w:type="dxa"/>
          </w:tcPr>
          <w:p w14:paraId="04B7A324" w14:textId="77777777" w:rsidR="001D46B9" w:rsidRPr="008572D8" w:rsidRDefault="001D46B9"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3509" w:type="dxa"/>
          </w:tcPr>
          <w:p w14:paraId="13FA4C69" w14:textId="77777777" w:rsidR="001D46B9" w:rsidRPr="008572D8" w:rsidRDefault="00342188"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Ajoute un filtre pour faire </w:t>
            </w:r>
            <w:r w:rsidR="001D46B9" w:rsidRPr="008572D8">
              <w:rPr>
                <w:spacing w:val="5"/>
                <w:sz w:val="28"/>
                <w:szCs w:val="24"/>
              </w:rPr>
              <w:t xml:space="preserve">une recherche </w:t>
            </w:r>
            <w:r w:rsidR="0028565E">
              <w:rPr>
                <w:spacing w:val="5"/>
                <w:sz w:val="28"/>
                <w:szCs w:val="24"/>
              </w:rPr>
              <w:t>sur l’entreprise voulue</w:t>
            </w:r>
          </w:p>
        </w:tc>
        <w:tc>
          <w:tcPr>
            <w:tcW w:w="4965" w:type="dxa"/>
          </w:tcPr>
          <w:p w14:paraId="045211B2" w14:textId="77777777" w:rsidR="001D46B9" w:rsidRPr="008572D8" w:rsidRDefault="001D46B9"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C16D3B" w:rsidRPr="008572D8" w14:paraId="5EB9912C" w14:textId="77777777"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14:paraId="77BC90DB" w14:textId="77777777" w:rsidR="00CD5C0F" w:rsidRPr="008572D8" w:rsidRDefault="00CD5C0F" w:rsidP="00FF7D01">
            <w:pPr>
              <w:rPr>
                <w:spacing w:val="5"/>
                <w:sz w:val="28"/>
                <w:szCs w:val="24"/>
              </w:rPr>
            </w:pPr>
            <w:r w:rsidRPr="008572D8">
              <w:rPr>
                <w:spacing w:val="5"/>
                <w:sz w:val="28"/>
                <w:szCs w:val="24"/>
              </w:rPr>
              <w:t>Programme</w:t>
            </w:r>
          </w:p>
        </w:tc>
        <w:tc>
          <w:tcPr>
            <w:tcW w:w="2100" w:type="dxa"/>
          </w:tcPr>
          <w:p w14:paraId="180E0E22" w14:textId="77777777" w:rsidR="00CD5C0F" w:rsidRPr="008572D8" w:rsidRDefault="000B1CBB"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3509" w:type="dxa"/>
          </w:tcPr>
          <w:p w14:paraId="6E40E978" w14:textId="77777777" w:rsidR="00CD5C0F" w:rsidRPr="008572D8" w:rsidRDefault="00CD5C0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commentRangeStart w:id="41"/>
            <w:r w:rsidRPr="008572D8">
              <w:rPr>
                <w:spacing w:val="5"/>
                <w:sz w:val="28"/>
                <w:szCs w:val="24"/>
              </w:rPr>
              <w:t>Choisi les programmes voulus comme filtre de la recherche</w:t>
            </w:r>
            <w:commentRangeEnd w:id="41"/>
            <w:r w:rsidR="002F11EF">
              <w:rPr>
                <w:rStyle w:val="Marquedecommentaire"/>
              </w:rPr>
              <w:commentReference w:id="41"/>
            </w:r>
          </w:p>
        </w:tc>
        <w:tc>
          <w:tcPr>
            <w:tcW w:w="4965" w:type="dxa"/>
          </w:tcPr>
          <w:p w14:paraId="4B49867F" w14:textId="77777777" w:rsidR="00CD5C0F" w:rsidRPr="008572D8" w:rsidRDefault="009B5BB7" w:rsidP="009B5BB7">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w:t>
            </w:r>
          </w:p>
        </w:tc>
      </w:tr>
      <w:tr w:rsidR="00B56A21" w:rsidRPr="008572D8" w14:paraId="313205F4" w14:textId="77777777" w:rsidTr="00B56A21">
        <w:tc>
          <w:tcPr>
            <w:cnfStyle w:val="001000000000" w:firstRow="0" w:lastRow="0" w:firstColumn="1" w:lastColumn="0" w:oddVBand="0" w:evenVBand="0" w:oddHBand="0" w:evenHBand="0" w:firstRowFirstColumn="0" w:firstRowLastColumn="0" w:lastRowFirstColumn="0" w:lastRowLastColumn="0"/>
            <w:tcW w:w="2495" w:type="dxa"/>
          </w:tcPr>
          <w:p w14:paraId="1003396D" w14:textId="77777777" w:rsidR="00B56A21" w:rsidRPr="008572D8" w:rsidRDefault="00B56A21" w:rsidP="00B56A21">
            <w:pPr>
              <w:rPr>
                <w:spacing w:val="5"/>
                <w:sz w:val="28"/>
                <w:szCs w:val="24"/>
              </w:rPr>
            </w:pPr>
            <w:r>
              <w:rPr>
                <w:spacing w:val="5"/>
                <w:sz w:val="28"/>
                <w:szCs w:val="24"/>
              </w:rPr>
              <w:lastRenderedPageBreak/>
              <w:t>Années</w:t>
            </w:r>
          </w:p>
        </w:tc>
        <w:tc>
          <w:tcPr>
            <w:tcW w:w="2100" w:type="dxa"/>
          </w:tcPr>
          <w:p w14:paraId="66BEC869" w14:textId="77777777" w:rsidR="00B56A21"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Menu déroulant</w:t>
            </w:r>
          </w:p>
        </w:tc>
        <w:tc>
          <w:tcPr>
            <w:tcW w:w="3509" w:type="dxa"/>
          </w:tcPr>
          <w:p w14:paraId="401B5EBA" w14:textId="77777777"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Choisi l’année comme filtre de </w:t>
            </w:r>
            <w:commentRangeStart w:id="42"/>
            <w:r>
              <w:rPr>
                <w:spacing w:val="5"/>
                <w:sz w:val="28"/>
                <w:szCs w:val="24"/>
              </w:rPr>
              <w:t>recherche</w:t>
            </w:r>
            <w:commentRangeEnd w:id="42"/>
            <w:r w:rsidR="002F11EF">
              <w:rPr>
                <w:rStyle w:val="Marquedecommentaire"/>
              </w:rPr>
              <w:commentReference w:id="42"/>
            </w:r>
          </w:p>
        </w:tc>
        <w:tc>
          <w:tcPr>
            <w:tcW w:w="4965" w:type="dxa"/>
          </w:tcPr>
          <w:p w14:paraId="750DE5B3" w14:textId="77777777" w:rsidR="00B56A21"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del w:id="43" w:author="Lainesse" w:date="2018-03-27T14:01:00Z">
              <w:r w:rsidDel="002F11EF">
                <w:rPr>
                  <w:spacing w:val="5"/>
                  <w:sz w:val="28"/>
                  <w:szCs w:val="24"/>
                </w:rPr>
                <w:delText>ParticipationSalonCarriere.Annee</w:delText>
              </w:r>
            </w:del>
          </w:p>
        </w:tc>
      </w:tr>
      <w:tr w:rsidR="00B56A21" w:rsidRPr="008572D8" w14:paraId="0D50E537" w14:textId="77777777"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14:paraId="671B3A47" w14:textId="77777777" w:rsidR="00B56A21" w:rsidRPr="008572D8" w:rsidRDefault="00B56A21" w:rsidP="00B56A21">
            <w:pPr>
              <w:rPr>
                <w:spacing w:val="5"/>
                <w:sz w:val="28"/>
                <w:szCs w:val="24"/>
              </w:rPr>
            </w:pPr>
            <w:r w:rsidRPr="008572D8">
              <w:rPr>
                <w:spacing w:val="5"/>
                <w:sz w:val="28"/>
                <w:szCs w:val="24"/>
              </w:rPr>
              <w:t>Rechercher</w:t>
            </w:r>
          </w:p>
        </w:tc>
        <w:tc>
          <w:tcPr>
            <w:tcW w:w="2100" w:type="dxa"/>
          </w:tcPr>
          <w:p w14:paraId="1A97B16D" w14:textId="77777777"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14:paraId="487E7132" w14:textId="77777777"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Recherche les entreprises selon ou sans (si les champs sont vides) les filtres entré</w:t>
            </w:r>
          </w:p>
        </w:tc>
        <w:tc>
          <w:tcPr>
            <w:tcW w:w="4965" w:type="dxa"/>
          </w:tcPr>
          <w:p w14:paraId="35C979C2" w14:textId="77777777" w:rsidR="00B56A21" w:rsidRPr="008572D8" w:rsidRDefault="00B56A21" w:rsidP="00B56A21">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Entreprise.Recherche</w:t>
            </w:r>
            <w:proofErr w:type="spellEnd"/>
            <w:r>
              <w:rPr>
                <w:spacing w:val="5"/>
                <w:sz w:val="28"/>
                <w:szCs w:val="24"/>
              </w:rPr>
              <w:t>(</w:t>
            </w:r>
            <w:proofErr w:type="spellStart"/>
            <w:proofErr w:type="gramStart"/>
            <w:r>
              <w:rPr>
                <w:spacing w:val="5"/>
                <w:sz w:val="28"/>
                <w:szCs w:val="24"/>
              </w:rPr>
              <w:t>Nom,Programme</w:t>
            </w:r>
            <w:proofErr w:type="spellEnd"/>
            <w:proofErr w:type="gramEnd"/>
            <w:ins w:id="44" w:author="Lainesse" w:date="2018-03-27T14:02:00Z">
              <w:r w:rsidR="00184D18">
                <w:rPr>
                  <w:spacing w:val="5"/>
                  <w:sz w:val="28"/>
                  <w:szCs w:val="24"/>
                </w:rPr>
                <w:t xml:space="preserve">, </w:t>
              </w:r>
              <w:proofErr w:type="spellStart"/>
              <w:r w:rsidR="00184D18">
                <w:rPr>
                  <w:spacing w:val="5"/>
                  <w:sz w:val="28"/>
                  <w:szCs w:val="24"/>
                </w:rPr>
                <w:t>annee</w:t>
              </w:r>
            </w:ins>
            <w:proofErr w:type="spellEnd"/>
            <w:r>
              <w:rPr>
                <w:spacing w:val="5"/>
                <w:sz w:val="28"/>
                <w:szCs w:val="24"/>
              </w:rPr>
              <w:t>)</w:t>
            </w:r>
          </w:p>
        </w:tc>
      </w:tr>
      <w:tr w:rsidR="00B56A21" w:rsidRPr="008572D8" w14:paraId="6FCE0A04" w14:textId="77777777" w:rsidTr="00B56A21">
        <w:tc>
          <w:tcPr>
            <w:cnfStyle w:val="001000000000" w:firstRow="0" w:lastRow="0" w:firstColumn="1" w:lastColumn="0" w:oddVBand="0" w:evenVBand="0" w:oddHBand="0" w:evenHBand="0" w:firstRowFirstColumn="0" w:firstRowLastColumn="0" w:lastRowFirstColumn="0" w:lastRowLastColumn="0"/>
            <w:tcW w:w="2495" w:type="dxa"/>
          </w:tcPr>
          <w:p w14:paraId="73762B5F" w14:textId="77777777" w:rsidR="00B56A21" w:rsidRPr="008572D8" w:rsidRDefault="00B56A21" w:rsidP="00B56A21">
            <w:pPr>
              <w:ind w:left="0"/>
              <w:rPr>
                <w:spacing w:val="5"/>
                <w:sz w:val="28"/>
                <w:szCs w:val="24"/>
              </w:rPr>
            </w:pPr>
            <w:r>
              <w:rPr>
                <w:spacing w:val="5"/>
                <w:sz w:val="28"/>
                <w:szCs w:val="24"/>
              </w:rPr>
              <w:t>Ajouter des entreprises dans salon carrière</w:t>
            </w:r>
          </w:p>
        </w:tc>
        <w:tc>
          <w:tcPr>
            <w:tcW w:w="2100" w:type="dxa"/>
          </w:tcPr>
          <w:p w14:paraId="176AC4CA" w14:textId="77777777"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14:paraId="760C34CC" w14:textId="77777777"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Mène à la page</w:t>
            </w:r>
            <w:proofErr w:type="gramStart"/>
            <w:r w:rsidRPr="008572D8">
              <w:rPr>
                <w:spacing w:val="5"/>
                <w:sz w:val="28"/>
                <w:szCs w:val="24"/>
              </w:rPr>
              <w:t xml:space="preserve"> «</w:t>
            </w:r>
            <w:r>
              <w:rPr>
                <w:spacing w:val="5"/>
                <w:sz w:val="28"/>
                <w:szCs w:val="24"/>
              </w:rPr>
              <w:t>Ajouter</w:t>
            </w:r>
            <w:proofErr w:type="gramEnd"/>
            <w:r>
              <w:rPr>
                <w:spacing w:val="5"/>
                <w:sz w:val="28"/>
                <w:szCs w:val="24"/>
              </w:rPr>
              <w:t xml:space="preserve"> des entreprises dans salon carrière</w:t>
            </w:r>
            <w:r w:rsidRPr="008572D8">
              <w:rPr>
                <w:spacing w:val="5"/>
                <w:sz w:val="28"/>
                <w:szCs w:val="24"/>
              </w:rPr>
              <w:t>».</w:t>
            </w:r>
          </w:p>
        </w:tc>
        <w:tc>
          <w:tcPr>
            <w:tcW w:w="4965" w:type="dxa"/>
          </w:tcPr>
          <w:p w14:paraId="4D5277E2" w14:textId="77777777"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B56A21" w:rsidRPr="008572D8" w14:paraId="4E6A9F92" w14:textId="77777777" w:rsidTr="00BF2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14:paraId="4E633164" w14:textId="77777777" w:rsidR="00B56A21" w:rsidRPr="008572D8" w:rsidRDefault="00B56A21" w:rsidP="00B56A21">
            <w:pPr>
              <w:rPr>
                <w:spacing w:val="5"/>
                <w:sz w:val="28"/>
                <w:szCs w:val="24"/>
              </w:rPr>
            </w:pPr>
            <w:commentRangeStart w:id="45"/>
            <w:r>
              <w:rPr>
                <w:spacing w:val="5"/>
                <w:sz w:val="28"/>
                <w:szCs w:val="24"/>
              </w:rPr>
              <w:t>Section Résultat</w:t>
            </w:r>
            <w:commentRangeEnd w:id="45"/>
            <w:r w:rsidR="00184D18">
              <w:rPr>
                <w:rStyle w:val="Marquedecommentaire"/>
                <w:b w:val="0"/>
                <w:bCs w:val="0"/>
              </w:rPr>
              <w:commentReference w:id="45"/>
            </w:r>
          </w:p>
        </w:tc>
      </w:tr>
      <w:tr w:rsidR="00B56A21" w:rsidRPr="008572D8" w14:paraId="733C7631" w14:textId="77777777" w:rsidTr="00B56A21">
        <w:tc>
          <w:tcPr>
            <w:cnfStyle w:val="001000000000" w:firstRow="0" w:lastRow="0" w:firstColumn="1" w:lastColumn="0" w:oddVBand="0" w:evenVBand="0" w:oddHBand="0" w:evenHBand="0" w:firstRowFirstColumn="0" w:firstRowLastColumn="0" w:lastRowFirstColumn="0" w:lastRowLastColumn="0"/>
            <w:tcW w:w="2495" w:type="dxa"/>
          </w:tcPr>
          <w:p w14:paraId="6B788080" w14:textId="77777777" w:rsidR="00B56A21" w:rsidRDefault="00B56A21" w:rsidP="00B56A21">
            <w:pPr>
              <w:tabs>
                <w:tab w:val="left" w:pos="1646"/>
              </w:tabs>
              <w:rPr>
                <w:spacing w:val="5"/>
                <w:sz w:val="28"/>
                <w:szCs w:val="24"/>
              </w:rPr>
            </w:pPr>
            <w:r>
              <w:rPr>
                <w:spacing w:val="5"/>
                <w:sz w:val="28"/>
                <w:szCs w:val="24"/>
              </w:rPr>
              <w:lastRenderedPageBreak/>
              <w:t>Colonne Entreprise</w:t>
            </w:r>
          </w:p>
        </w:tc>
        <w:tc>
          <w:tcPr>
            <w:tcW w:w="2100" w:type="dxa"/>
          </w:tcPr>
          <w:p w14:paraId="08E68DE3" w14:textId="77777777"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3509" w:type="dxa"/>
          </w:tcPr>
          <w:p w14:paraId="0FDDF9C9" w14:textId="77777777"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noms des entreprises sont affichés </w:t>
            </w:r>
          </w:p>
        </w:tc>
        <w:tc>
          <w:tcPr>
            <w:tcW w:w="4965" w:type="dxa"/>
          </w:tcPr>
          <w:p w14:paraId="51C44FF6" w14:textId="77777777"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B56A21" w:rsidRPr="008572D8" w14:paraId="44180F66" w14:textId="77777777"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14:paraId="718F303B" w14:textId="77777777" w:rsidR="00B56A21" w:rsidRDefault="00B56A21" w:rsidP="00B56A21">
            <w:pPr>
              <w:tabs>
                <w:tab w:val="left" w:pos="1646"/>
              </w:tabs>
              <w:rPr>
                <w:spacing w:val="5"/>
                <w:sz w:val="28"/>
                <w:szCs w:val="24"/>
              </w:rPr>
            </w:pPr>
            <w:r>
              <w:rPr>
                <w:spacing w:val="5"/>
                <w:sz w:val="28"/>
                <w:szCs w:val="24"/>
              </w:rPr>
              <w:t>Note</w:t>
            </w:r>
          </w:p>
        </w:tc>
        <w:tc>
          <w:tcPr>
            <w:tcW w:w="2100" w:type="dxa"/>
          </w:tcPr>
          <w:p w14:paraId="1D3A4025" w14:textId="77777777" w:rsidR="00B56A21"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p>
        </w:tc>
        <w:tc>
          <w:tcPr>
            <w:tcW w:w="3509" w:type="dxa"/>
          </w:tcPr>
          <w:p w14:paraId="5EBB96E5" w14:textId="77777777" w:rsidR="00B56A21"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Ouvre la page</w:t>
            </w:r>
            <w:proofErr w:type="gramStart"/>
            <w:r>
              <w:rPr>
                <w:spacing w:val="5"/>
                <w:sz w:val="28"/>
                <w:szCs w:val="24"/>
              </w:rPr>
              <w:t xml:space="preserve"> «Note</w:t>
            </w:r>
            <w:proofErr w:type="gramEnd"/>
            <w:r>
              <w:rPr>
                <w:spacing w:val="5"/>
                <w:sz w:val="28"/>
                <w:szCs w:val="24"/>
              </w:rPr>
              <w:t>» permettant de rajouter une note ou la modifier</w:t>
            </w:r>
          </w:p>
        </w:tc>
        <w:tc>
          <w:tcPr>
            <w:tcW w:w="4965" w:type="dxa"/>
          </w:tcPr>
          <w:p w14:paraId="5D98A5A8" w14:textId="77777777" w:rsidR="00B56A21" w:rsidRDefault="00B56A21" w:rsidP="00B56A21">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ParticipationSalonCarriere.Note</w:t>
            </w:r>
            <w:proofErr w:type="spellEnd"/>
          </w:p>
        </w:tc>
      </w:tr>
      <w:tr w:rsidR="00B56A21" w:rsidRPr="008572D8" w14:paraId="67944313" w14:textId="77777777" w:rsidTr="00B56A21">
        <w:tc>
          <w:tcPr>
            <w:cnfStyle w:val="001000000000" w:firstRow="0" w:lastRow="0" w:firstColumn="1" w:lastColumn="0" w:oddVBand="0" w:evenVBand="0" w:oddHBand="0" w:evenHBand="0" w:firstRowFirstColumn="0" w:firstRowLastColumn="0" w:lastRowFirstColumn="0" w:lastRowLastColumn="0"/>
            <w:tcW w:w="2495" w:type="dxa"/>
          </w:tcPr>
          <w:p w14:paraId="6A138F13" w14:textId="77777777" w:rsidR="00B56A21" w:rsidRDefault="00B56A21" w:rsidP="00B56A21">
            <w:pPr>
              <w:tabs>
                <w:tab w:val="left" w:pos="1646"/>
              </w:tabs>
              <w:rPr>
                <w:spacing w:val="5"/>
                <w:sz w:val="28"/>
                <w:szCs w:val="24"/>
              </w:rPr>
            </w:pPr>
            <w:r>
              <w:rPr>
                <w:spacing w:val="5"/>
                <w:sz w:val="28"/>
                <w:szCs w:val="24"/>
              </w:rPr>
              <w:t>Colonne Contact</w:t>
            </w:r>
          </w:p>
        </w:tc>
        <w:tc>
          <w:tcPr>
            <w:tcW w:w="2100" w:type="dxa"/>
          </w:tcPr>
          <w:p w14:paraId="0B64AFA3" w14:textId="77777777" w:rsidR="00B56A21"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3509" w:type="dxa"/>
          </w:tcPr>
          <w:p w14:paraId="30B2AAA0" w14:textId="77777777" w:rsidR="00B56A21"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w:t>
            </w:r>
            <w:commentRangeStart w:id="46"/>
            <w:r>
              <w:rPr>
                <w:spacing w:val="5"/>
                <w:sz w:val="28"/>
                <w:szCs w:val="24"/>
              </w:rPr>
              <w:t>les contacts</w:t>
            </w:r>
            <w:commentRangeEnd w:id="46"/>
            <w:r w:rsidR="00184D18">
              <w:rPr>
                <w:rStyle w:val="Marquedecommentaire"/>
              </w:rPr>
              <w:commentReference w:id="46"/>
            </w:r>
            <w:r>
              <w:rPr>
                <w:spacing w:val="5"/>
                <w:sz w:val="28"/>
                <w:szCs w:val="24"/>
              </w:rPr>
              <w:t xml:space="preserve"> de l’entreprise sont affichés</w:t>
            </w:r>
          </w:p>
        </w:tc>
        <w:tc>
          <w:tcPr>
            <w:tcW w:w="4965" w:type="dxa"/>
          </w:tcPr>
          <w:p w14:paraId="51488E9F" w14:textId="77777777"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Entreprise.Contact</w:t>
            </w:r>
            <w:proofErr w:type="spellEnd"/>
            <w:r>
              <w:rPr>
                <w:spacing w:val="5"/>
                <w:sz w:val="28"/>
                <w:szCs w:val="24"/>
              </w:rPr>
              <w:t>[0]</w:t>
            </w:r>
          </w:p>
        </w:tc>
      </w:tr>
      <w:tr w:rsidR="00B56A21" w:rsidRPr="008572D8" w14:paraId="3523CE3B" w14:textId="77777777"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14:paraId="3DDE1D86" w14:textId="77777777" w:rsidR="00B56A21" w:rsidRPr="008572D8" w:rsidRDefault="00B56A21" w:rsidP="00B56A21">
            <w:pPr>
              <w:tabs>
                <w:tab w:val="left" w:pos="1646"/>
              </w:tabs>
              <w:rPr>
                <w:spacing w:val="5"/>
                <w:sz w:val="28"/>
                <w:szCs w:val="24"/>
              </w:rPr>
            </w:pPr>
            <w:proofErr w:type="gramStart"/>
            <w:r>
              <w:rPr>
                <w:spacing w:val="5"/>
                <w:sz w:val="28"/>
                <w:szCs w:val="24"/>
              </w:rPr>
              <w:t>plus</w:t>
            </w:r>
            <w:proofErr w:type="gramEnd"/>
            <w:r>
              <w:rPr>
                <w:spacing w:val="5"/>
                <w:sz w:val="28"/>
                <w:szCs w:val="24"/>
              </w:rPr>
              <w:tab/>
            </w:r>
          </w:p>
        </w:tc>
        <w:tc>
          <w:tcPr>
            <w:tcW w:w="2100" w:type="dxa"/>
          </w:tcPr>
          <w:p w14:paraId="0D1F6D8F" w14:textId="77777777"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3509" w:type="dxa"/>
          </w:tcPr>
          <w:p w14:paraId="09BAAC31" w14:textId="77777777"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commentRangeStart w:id="47"/>
            <w:r w:rsidRPr="008572D8">
              <w:rPr>
                <w:spacing w:val="5"/>
                <w:sz w:val="28"/>
                <w:szCs w:val="24"/>
              </w:rPr>
              <w:t>Ouvre une page avec tous les contacts de l’entreprise.</w:t>
            </w:r>
            <w:r>
              <w:rPr>
                <w:spacing w:val="5"/>
                <w:sz w:val="28"/>
                <w:szCs w:val="24"/>
              </w:rPr>
              <w:t xml:space="preserve"> </w:t>
            </w:r>
            <w:commentRangeEnd w:id="47"/>
            <w:r w:rsidR="00184D18">
              <w:rPr>
                <w:rStyle w:val="Marquedecommentaire"/>
              </w:rPr>
              <w:commentReference w:id="47"/>
            </w:r>
            <w:r>
              <w:rPr>
                <w:spacing w:val="5"/>
                <w:sz w:val="28"/>
                <w:szCs w:val="24"/>
              </w:rPr>
              <w:t xml:space="preserve">Seulement la </w:t>
            </w:r>
            <w:r>
              <w:rPr>
                <w:spacing w:val="5"/>
                <w:sz w:val="28"/>
                <w:szCs w:val="24"/>
              </w:rPr>
              <w:lastRenderedPageBreak/>
              <w:t>consultation est possible</w:t>
            </w:r>
          </w:p>
        </w:tc>
        <w:tc>
          <w:tcPr>
            <w:tcW w:w="4965" w:type="dxa"/>
          </w:tcPr>
          <w:p w14:paraId="596C91D7" w14:textId="77777777" w:rsidR="00B56A21" w:rsidRPr="008572D8" w:rsidRDefault="00B56A21" w:rsidP="00B56A21">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lastRenderedPageBreak/>
              <w:t>Entreprise.Contact</w:t>
            </w:r>
            <w:proofErr w:type="spellEnd"/>
          </w:p>
        </w:tc>
      </w:tr>
      <w:tr w:rsidR="00B56A21" w:rsidRPr="008572D8" w14:paraId="3BA6C3F5" w14:textId="77777777" w:rsidTr="00B56A21">
        <w:tc>
          <w:tcPr>
            <w:cnfStyle w:val="001000000000" w:firstRow="0" w:lastRow="0" w:firstColumn="1" w:lastColumn="0" w:oddVBand="0" w:evenVBand="0" w:oddHBand="0" w:evenHBand="0" w:firstRowFirstColumn="0" w:firstRowLastColumn="0" w:lastRowFirstColumn="0" w:lastRowLastColumn="0"/>
            <w:tcW w:w="2495" w:type="dxa"/>
          </w:tcPr>
          <w:p w14:paraId="39AB8134" w14:textId="77777777" w:rsidR="00B56A21" w:rsidRDefault="00B56A21" w:rsidP="00B56A21">
            <w:pPr>
              <w:tabs>
                <w:tab w:val="left" w:pos="1646"/>
              </w:tabs>
              <w:rPr>
                <w:spacing w:val="5"/>
                <w:sz w:val="28"/>
                <w:szCs w:val="24"/>
              </w:rPr>
            </w:pPr>
            <w:r>
              <w:rPr>
                <w:spacing w:val="5"/>
                <w:sz w:val="28"/>
                <w:szCs w:val="24"/>
              </w:rPr>
              <w:t>Colonne Programme</w:t>
            </w:r>
          </w:p>
        </w:tc>
        <w:tc>
          <w:tcPr>
            <w:tcW w:w="2100" w:type="dxa"/>
          </w:tcPr>
          <w:p w14:paraId="03888495" w14:textId="77777777"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3509" w:type="dxa"/>
          </w:tcPr>
          <w:p w14:paraId="2752EFB1" w14:textId="77777777"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programmes de l’entreprise sont affichés</w:t>
            </w:r>
          </w:p>
        </w:tc>
        <w:tc>
          <w:tcPr>
            <w:tcW w:w="4965" w:type="dxa"/>
          </w:tcPr>
          <w:p w14:paraId="33C22F8B" w14:textId="77777777"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Entreprise.Programme</w:t>
            </w:r>
            <w:proofErr w:type="spellEnd"/>
          </w:p>
        </w:tc>
      </w:tr>
      <w:tr w:rsidR="001034A3" w:rsidRPr="008572D8" w14:paraId="31273F59" w14:textId="77777777"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14:paraId="07B86D64" w14:textId="77777777" w:rsidR="001034A3" w:rsidRDefault="001034A3" w:rsidP="001034A3">
            <w:pPr>
              <w:tabs>
                <w:tab w:val="left" w:pos="1646"/>
              </w:tabs>
              <w:rPr>
                <w:spacing w:val="5"/>
                <w:sz w:val="28"/>
                <w:szCs w:val="24"/>
              </w:rPr>
            </w:pPr>
            <w:r>
              <w:rPr>
                <w:spacing w:val="5"/>
                <w:sz w:val="28"/>
                <w:szCs w:val="24"/>
              </w:rPr>
              <w:t>Colonne Années</w:t>
            </w:r>
          </w:p>
        </w:tc>
        <w:tc>
          <w:tcPr>
            <w:tcW w:w="2100" w:type="dxa"/>
          </w:tcPr>
          <w:p w14:paraId="49495192" w14:textId="77777777" w:rsidR="001034A3"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Texte</w:t>
            </w:r>
          </w:p>
        </w:tc>
        <w:tc>
          <w:tcPr>
            <w:tcW w:w="3509" w:type="dxa"/>
          </w:tcPr>
          <w:p w14:paraId="1CCB2961" w14:textId="77777777" w:rsidR="001034A3"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années sont </w:t>
            </w:r>
            <w:r w:rsidR="00AF687D">
              <w:rPr>
                <w:spacing w:val="5"/>
                <w:sz w:val="28"/>
                <w:szCs w:val="24"/>
              </w:rPr>
              <w:t>affichées</w:t>
            </w:r>
            <w:r>
              <w:rPr>
                <w:spacing w:val="5"/>
                <w:sz w:val="28"/>
                <w:szCs w:val="24"/>
              </w:rPr>
              <w:t xml:space="preserve"> </w:t>
            </w:r>
          </w:p>
        </w:tc>
        <w:tc>
          <w:tcPr>
            <w:tcW w:w="4965" w:type="dxa"/>
          </w:tcPr>
          <w:p w14:paraId="38FF31D3" w14:textId="77777777" w:rsidR="001034A3" w:rsidRDefault="001034A3" w:rsidP="001034A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ParticipationSalonCarriere.Annee</w:t>
            </w:r>
            <w:proofErr w:type="spellEnd"/>
          </w:p>
        </w:tc>
      </w:tr>
      <w:tr w:rsidR="001034A3" w:rsidRPr="008572D8" w14:paraId="3EA26453" w14:textId="77777777" w:rsidTr="00B56A21">
        <w:tc>
          <w:tcPr>
            <w:cnfStyle w:val="001000000000" w:firstRow="0" w:lastRow="0" w:firstColumn="1" w:lastColumn="0" w:oddVBand="0" w:evenVBand="0" w:oddHBand="0" w:evenHBand="0" w:firstRowFirstColumn="0" w:firstRowLastColumn="0" w:lastRowFirstColumn="0" w:lastRowLastColumn="0"/>
            <w:tcW w:w="2495" w:type="dxa"/>
          </w:tcPr>
          <w:p w14:paraId="49B60F0D" w14:textId="77777777" w:rsidR="001034A3" w:rsidRDefault="001034A3" w:rsidP="001034A3">
            <w:pPr>
              <w:tabs>
                <w:tab w:val="left" w:pos="1646"/>
              </w:tabs>
              <w:rPr>
                <w:spacing w:val="5"/>
                <w:sz w:val="28"/>
                <w:szCs w:val="24"/>
              </w:rPr>
            </w:pPr>
            <w:r>
              <w:rPr>
                <w:spacing w:val="5"/>
                <w:sz w:val="28"/>
                <w:szCs w:val="24"/>
              </w:rPr>
              <w:t>Colonne Téléphone</w:t>
            </w:r>
          </w:p>
        </w:tc>
        <w:tc>
          <w:tcPr>
            <w:tcW w:w="2100" w:type="dxa"/>
          </w:tcPr>
          <w:p w14:paraId="686C37C4" w14:textId="77777777" w:rsidR="001034A3"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3509" w:type="dxa"/>
          </w:tcPr>
          <w:p w14:paraId="1AA45670" w14:textId="77777777" w:rsidR="001034A3"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numéros de téléphones pour rejoindre l’entreprise sont affichés</w:t>
            </w:r>
          </w:p>
        </w:tc>
        <w:tc>
          <w:tcPr>
            <w:tcW w:w="4965" w:type="dxa"/>
          </w:tcPr>
          <w:p w14:paraId="2D94C04F" w14:textId="77777777" w:rsidR="001034A3" w:rsidRPr="008572D8" w:rsidRDefault="001034A3" w:rsidP="001034A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w:t>
            </w:r>
            <w:del w:id="48" w:author="Lainesse" w:date="2018-03-27T14:08:00Z">
              <w:r w:rsidDel="00184D18">
                <w:rPr>
                  <w:spacing w:val="5"/>
                  <w:sz w:val="28"/>
                  <w:szCs w:val="24"/>
                </w:rPr>
                <w:delText>Colonne</w:delText>
              </w:r>
            </w:del>
            <w:ins w:id="49" w:author="Lainesse" w:date="2018-03-27T14:08:00Z">
              <w:r w:rsidR="00184D18">
                <w:rPr>
                  <w:spacing w:val="5"/>
                  <w:sz w:val="28"/>
                  <w:szCs w:val="24"/>
                </w:rPr>
                <w:t>telephone</w:t>
              </w:r>
            </w:ins>
            <w:proofErr w:type="spellEnd"/>
          </w:p>
        </w:tc>
      </w:tr>
      <w:tr w:rsidR="001034A3" w:rsidRPr="008572D8" w14:paraId="6F9FB6CB" w14:textId="77777777"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14:paraId="76EFA4E2" w14:textId="77777777" w:rsidR="001034A3" w:rsidRPr="008572D8" w:rsidRDefault="001034A3" w:rsidP="001034A3">
            <w:pPr>
              <w:rPr>
                <w:spacing w:val="5"/>
                <w:sz w:val="28"/>
                <w:szCs w:val="24"/>
              </w:rPr>
            </w:pPr>
            <w:r w:rsidRPr="008572D8">
              <w:rPr>
                <w:spacing w:val="5"/>
                <w:sz w:val="28"/>
                <w:szCs w:val="24"/>
              </w:rPr>
              <w:lastRenderedPageBreak/>
              <w:t>Modifier</w:t>
            </w:r>
          </w:p>
        </w:tc>
        <w:tc>
          <w:tcPr>
            <w:tcW w:w="2100" w:type="dxa"/>
          </w:tcPr>
          <w:p w14:paraId="62955F0C" w14:textId="77777777"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3509" w:type="dxa"/>
          </w:tcPr>
          <w:p w14:paraId="176C2D66" w14:textId="77777777"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w:t>
            </w:r>
            <w:r>
              <w:rPr>
                <w:spacing w:val="5"/>
                <w:sz w:val="28"/>
                <w:szCs w:val="24"/>
              </w:rPr>
              <w:t xml:space="preserve"> page « Modifier une entreprise dans salon carrière</w:t>
            </w:r>
            <w:r w:rsidRPr="008572D8">
              <w:rPr>
                <w:spacing w:val="5"/>
                <w:sz w:val="28"/>
                <w:szCs w:val="24"/>
              </w:rPr>
              <w:t xml:space="preserve"> »</w:t>
            </w:r>
          </w:p>
        </w:tc>
        <w:tc>
          <w:tcPr>
            <w:tcW w:w="4965" w:type="dxa"/>
          </w:tcPr>
          <w:p w14:paraId="2C1653F5" w14:textId="77777777" w:rsidR="001034A3" w:rsidRPr="008572D8" w:rsidRDefault="001034A3" w:rsidP="001034A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Entreprise.Modifier</w:t>
            </w:r>
            <w:proofErr w:type="spellEnd"/>
            <w:r>
              <w:rPr>
                <w:spacing w:val="5"/>
                <w:sz w:val="28"/>
                <w:szCs w:val="24"/>
              </w:rPr>
              <w:t>(</w:t>
            </w:r>
            <w:proofErr w:type="spellStart"/>
            <w:ins w:id="50" w:author="Lainesse" w:date="2018-03-27T14:08:00Z">
              <w:r w:rsidR="00184D18">
                <w:rPr>
                  <w:spacing w:val="5"/>
                  <w:sz w:val="28"/>
                  <w:szCs w:val="24"/>
                </w:rPr>
                <w:t>IDEntreprise</w:t>
              </w:r>
            </w:ins>
            <w:proofErr w:type="spellEnd"/>
            <w:r>
              <w:rPr>
                <w:spacing w:val="5"/>
                <w:sz w:val="28"/>
                <w:szCs w:val="24"/>
              </w:rPr>
              <w:t>)</w:t>
            </w:r>
          </w:p>
        </w:tc>
      </w:tr>
      <w:tr w:rsidR="001034A3" w:rsidRPr="008572D8" w14:paraId="56741F48" w14:textId="77777777" w:rsidTr="00B56A21">
        <w:tc>
          <w:tcPr>
            <w:cnfStyle w:val="001000000000" w:firstRow="0" w:lastRow="0" w:firstColumn="1" w:lastColumn="0" w:oddVBand="0" w:evenVBand="0" w:oddHBand="0" w:evenHBand="0" w:firstRowFirstColumn="0" w:firstRowLastColumn="0" w:lastRowFirstColumn="0" w:lastRowLastColumn="0"/>
            <w:tcW w:w="2495" w:type="dxa"/>
          </w:tcPr>
          <w:p w14:paraId="5D346CF3" w14:textId="77777777" w:rsidR="001034A3" w:rsidRPr="008572D8" w:rsidRDefault="001034A3" w:rsidP="001034A3">
            <w:pPr>
              <w:rPr>
                <w:spacing w:val="5"/>
                <w:sz w:val="28"/>
                <w:szCs w:val="24"/>
              </w:rPr>
            </w:pPr>
            <w:r w:rsidRPr="008572D8">
              <w:rPr>
                <w:spacing w:val="5"/>
                <w:sz w:val="28"/>
                <w:szCs w:val="24"/>
              </w:rPr>
              <w:t>Supprimer</w:t>
            </w:r>
          </w:p>
        </w:tc>
        <w:tc>
          <w:tcPr>
            <w:tcW w:w="2100" w:type="dxa"/>
          </w:tcPr>
          <w:p w14:paraId="3F449300" w14:textId="77777777"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14:paraId="44C82FFB" w14:textId="77777777"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l’entreprise</w:t>
            </w:r>
            <w:r>
              <w:rPr>
                <w:spacing w:val="5"/>
                <w:sz w:val="28"/>
                <w:szCs w:val="24"/>
              </w:rPr>
              <w:t xml:space="preserve"> de la liste de salon carrière</w:t>
            </w:r>
          </w:p>
        </w:tc>
        <w:tc>
          <w:tcPr>
            <w:tcW w:w="4965" w:type="dxa"/>
          </w:tcPr>
          <w:p w14:paraId="4EE586E0" w14:textId="77777777" w:rsidR="001034A3" w:rsidRPr="008572D8" w:rsidRDefault="001034A3" w:rsidP="001034A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Entreprise.Supprimer</w:t>
            </w:r>
            <w:proofErr w:type="spellEnd"/>
            <w:r>
              <w:rPr>
                <w:spacing w:val="5"/>
                <w:sz w:val="28"/>
                <w:szCs w:val="24"/>
              </w:rPr>
              <w:t>(</w:t>
            </w:r>
            <w:proofErr w:type="spellStart"/>
            <w:ins w:id="51" w:author="Lainesse" w:date="2018-03-27T14:08:00Z">
              <w:r w:rsidR="00184D18">
                <w:rPr>
                  <w:spacing w:val="5"/>
                  <w:sz w:val="28"/>
                  <w:szCs w:val="24"/>
                </w:rPr>
                <w:t>IDE</w:t>
              </w:r>
            </w:ins>
            <w:ins w:id="52" w:author="Lainesse" w:date="2018-03-27T14:09:00Z">
              <w:r w:rsidR="00184D18">
                <w:rPr>
                  <w:spacing w:val="5"/>
                  <w:sz w:val="28"/>
                  <w:szCs w:val="24"/>
                </w:rPr>
                <w:t>ntreprise</w:t>
              </w:r>
            </w:ins>
            <w:proofErr w:type="spellEnd"/>
            <w:r>
              <w:rPr>
                <w:spacing w:val="5"/>
                <w:sz w:val="28"/>
                <w:szCs w:val="24"/>
              </w:rPr>
              <w:t>)</w:t>
            </w:r>
          </w:p>
        </w:tc>
      </w:tr>
      <w:tr w:rsidR="001034A3" w:rsidRPr="008572D8" w14:paraId="2C18DC59" w14:textId="77777777"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14:paraId="3FE0FA2D" w14:textId="77777777" w:rsidR="001034A3" w:rsidRPr="008572D8" w:rsidRDefault="001034A3" w:rsidP="001034A3">
            <w:pPr>
              <w:rPr>
                <w:spacing w:val="5"/>
                <w:sz w:val="28"/>
                <w:szCs w:val="24"/>
              </w:rPr>
            </w:pPr>
            <w:r>
              <w:rPr>
                <w:spacing w:val="5"/>
                <w:sz w:val="28"/>
                <w:szCs w:val="24"/>
              </w:rPr>
              <w:t>Colonne Participation (Crochet)</w:t>
            </w:r>
          </w:p>
        </w:tc>
        <w:tc>
          <w:tcPr>
            <w:tcW w:w="2100" w:type="dxa"/>
          </w:tcPr>
          <w:p w14:paraId="34EA7534" w14:textId="77777777"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Symbole</w:t>
            </w:r>
          </w:p>
        </w:tc>
        <w:tc>
          <w:tcPr>
            <w:tcW w:w="3509" w:type="dxa"/>
          </w:tcPr>
          <w:p w14:paraId="219F121A" w14:textId="77777777"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Montre quelle entreprise</w:t>
            </w:r>
            <w:del w:id="53" w:author="Lainesse" w:date="2018-03-27T14:09:00Z">
              <w:r w:rsidDel="00184D18">
                <w:rPr>
                  <w:spacing w:val="5"/>
                  <w:sz w:val="28"/>
                  <w:szCs w:val="24"/>
                </w:rPr>
                <w:delText xml:space="preserve"> </w:delText>
              </w:r>
            </w:del>
            <w:r>
              <w:rPr>
                <w:spacing w:val="5"/>
                <w:sz w:val="28"/>
                <w:szCs w:val="24"/>
              </w:rPr>
              <w:t xml:space="preserve"> est sûr de participer</w:t>
            </w:r>
          </w:p>
        </w:tc>
        <w:tc>
          <w:tcPr>
            <w:tcW w:w="4965" w:type="dxa"/>
          </w:tcPr>
          <w:p w14:paraId="6E862A7C" w14:textId="77777777" w:rsidR="001034A3" w:rsidRDefault="001034A3" w:rsidP="001034A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ParticipationSalonCarriere.Participe</w:t>
            </w:r>
            <w:proofErr w:type="spellEnd"/>
          </w:p>
        </w:tc>
      </w:tr>
      <w:tr w:rsidR="001034A3" w:rsidRPr="008572D8" w14:paraId="3DBBB822" w14:textId="77777777" w:rsidTr="00B56A21">
        <w:tc>
          <w:tcPr>
            <w:cnfStyle w:val="001000000000" w:firstRow="0" w:lastRow="0" w:firstColumn="1" w:lastColumn="0" w:oddVBand="0" w:evenVBand="0" w:oddHBand="0" w:evenHBand="0" w:firstRowFirstColumn="0" w:firstRowLastColumn="0" w:lastRowFirstColumn="0" w:lastRowLastColumn="0"/>
            <w:tcW w:w="2495" w:type="dxa"/>
          </w:tcPr>
          <w:p w14:paraId="50C9FB34" w14:textId="77777777" w:rsidR="001034A3" w:rsidRPr="008572D8" w:rsidRDefault="001034A3" w:rsidP="001034A3">
            <w:pPr>
              <w:rPr>
                <w:spacing w:val="5"/>
                <w:sz w:val="28"/>
                <w:szCs w:val="24"/>
              </w:rPr>
            </w:pPr>
            <w:r w:rsidRPr="008572D8">
              <w:rPr>
                <w:spacing w:val="5"/>
                <w:sz w:val="28"/>
                <w:szCs w:val="24"/>
              </w:rPr>
              <w:t>Page</w:t>
            </w:r>
          </w:p>
        </w:tc>
        <w:tc>
          <w:tcPr>
            <w:tcW w:w="2100" w:type="dxa"/>
          </w:tcPr>
          <w:p w14:paraId="6FB6CE8F" w14:textId="77777777"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14:paraId="531F2787" w14:textId="77777777"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Mène à la page qu’on veut de la liste</w:t>
            </w:r>
            <w:r w:rsidRPr="008572D8">
              <w:rPr>
                <w:spacing w:val="5"/>
                <w:sz w:val="28"/>
                <w:szCs w:val="24"/>
              </w:rPr>
              <w:t xml:space="preserve"> selon le numéro choisi</w:t>
            </w:r>
            <w:r>
              <w:rPr>
                <w:spacing w:val="5"/>
                <w:sz w:val="28"/>
                <w:szCs w:val="24"/>
              </w:rPr>
              <w:t xml:space="preserve"> </w:t>
            </w:r>
          </w:p>
        </w:tc>
        <w:tc>
          <w:tcPr>
            <w:tcW w:w="4965" w:type="dxa"/>
          </w:tcPr>
          <w:p w14:paraId="6D3C4F51" w14:textId="77777777"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14:paraId="6593C4CB" w14:textId="77777777" w:rsidR="00261B9A" w:rsidRPr="008572D8" w:rsidRDefault="00261B9A" w:rsidP="00353108">
      <w:pPr>
        <w:ind w:left="0"/>
        <w:rPr>
          <w:spacing w:val="5"/>
          <w:sz w:val="28"/>
          <w:szCs w:val="24"/>
        </w:rPr>
      </w:pPr>
    </w:p>
    <w:p w14:paraId="70F194C8" w14:textId="77777777" w:rsidR="000926D1" w:rsidRPr="008572D8" w:rsidRDefault="000926D1" w:rsidP="004C0F72">
      <w:pPr>
        <w:pStyle w:val="Titre3"/>
      </w:pPr>
      <w:bookmarkStart w:id="54" w:name="_Toc508308062"/>
      <w:r w:rsidRPr="008572D8">
        <w:lastRenderedPageBreak/>
        <w:t>Tableau des validations de «</w:t>
      </w:r>
      <w:r w:rsidR="006C23FB" w:rsidRPr="008572D8">
        <w:t xml:space="preserve"> </w:t>
      </w:r>
      <w:r w:rsidR="007447E7">
        <w:t>GESTION SALON CARRIÈRE</w:t>
      </w:r>
      <w:r w:rsidR="006C23FB" w:rsidRPr="008572D8">
        <w:t xml:space="preserve"> »</w:t>
      </w:r>
      <w:bookmarkEnd w:id="54"/>
    </w:p>
    <w:tbl>
      <w:tblPr>
        <w:tblStyle w:val="Grilledutableau"/>
        <w:tblW w:w="0" w:type="auto"/>
        <w:tblInd w:w="720" w:type="dxa"/>
        <w:tblLook w:val="04A0" w:firstRow="1" w:lastRow="0" w:firstColumn="1" w:lastColumn="0" w:noHBand="0" w:noVBand="1"/>
      </w:tblPr>
      <w:tblGrid>
        <w:gridCol w:w="3106"/>
        <w:gridCol w:w="2286"/>
        <w:gridCol w:w="1651"/>
        <w:gridCol w:w="2119"/>
      </w:tblGrid>
      <w:tr w:rsidR="003458AA" w:rsidRPr="008572D8" w14:paraId="16BB4602" w14:textId="77777777" w:rsidTr="00270600">
        <w:tc>
          <w:tcPr>
            <w:tcW w:w="3106" w:type="dxa"/>
          </w:tcPr>
          <w:p w14:paraId="7EE5B237" w14:textId="77777777" w:rsidR="003458AA" w:rsidRPr="008572D8" w:rsidRDefault="003458AA" w:rsidP="00533772">
            <w:pPr>
              <w:rPr>
                <w:spacing w:val="5"/>
                <w:sz w:val="28"/>
                <w:szCs w:val="24"/>
              </w:rPr>
            </w:pPr>
            <w:r w:rsidRPr="008572D8">
              <w:rPr>
                <w:spacing w:val="5"/>
                <w:sz w:val="28"/>
                <w:szCs w:val="24"/>
              </w:rPr>
              <w:t>Champs à valider</w:t>
            </w:r>
          </w:p>
        </w:tc>
        <w:tc>
          <w:tcPr>
            <w:tcW w:w="2286" w:type="dxa"/>
          </w:tcPr>
          <w:p w14:paraId="4CF2E808" w14:textId="77777777" w:rsidR="003458AA" w:rsidRPr="008572D8" w:rsidRDefault="003458AA" w:rsidP="00533772">
            <w:pPr>
              <w:rPr>
                <w:spacing w:val="5"/>
                <w:sz w:val="28"/>
                <w:szCs w:val="24"/>
              </w:rPr>
            </w:pPr>
            <w:r w:rsidRPr="008572D8">
              <w:rPr>
                <w:spacing w:val="5"/>
                <w:sz w:val="28"/>
                <w:szCs w:val="24"/>
              </w:rPr>
              <w:t>Validation</w:t>
            </w:r>
          </w:p>
        </w:tc>
        <w:tc>
          <w:tcPr>
            <w:tcW w:w="1651" w:type="dxa"/>
          </w:tcPr>
          <w:p w14:paraId="1DBC6515" w14:textId="77777777" w:rsidR="003458AA" w:rsidRPr="008572D8" w:rsidRDefault="003458AA" w:rsidP="00533772">
            <w:pPr>
              <w:rPr>
                <w:spacing w:val="5"/>
                <w:sz w:val="28"/>
                <w:szCs w:val="24"/>
              </w:rPr>
            </w:pPr>
            <w:r w:rsidRPr="008572D8">
              <w:rPr>
                <w:spacing w:val="5"/>
                <w:sz w:val="28"/>
                <w:szCs w:val="24"/>
              </w:rPr>
              <w:t>Type</w:t>
            </w:r>
          </w:p>
        </w:tc>
        <w:tc>
          <w:tcPr>
            <w:tcW w:w="2119" w:type="dxa"/>
          </w:tcPr>
          <w:p w14:paraId="5F7E98DD" w14:textId="77777777" w:rsidR="003458AA" w:rsidRPr="008572D8" w:rsidRDefault="003458AA" w:rsidP="00533772">
            <w:pPr>
              <w:rPr>
                <w:spacing w:val="5"/>
                <w:sz w:val="28"/>
                <w:szCs w:val="24"/>
              </w:rPr>
            </w:pPr>
            <w:r w:rsidRPr="008572D8">
              <w:rPr>
                <w:spacing w:val="5"/>
                <w:sz w:val="28"/>
                <w:szCs w:val="24"/>
              </w:rPr>
              <w:t>Message</w:t>
            </w:r>
          </w:p>
        </w:tc>
      </w:tr>
      <w:tr w:rsidR="003458AA" w:rsidRPr="008572D8" w14:paraId="4A635363" w14:textId="77777777" w:rsidTr="00270600">
        <w:tc>
          <w:tcPr>
            <w:tcW w:w="3106" w:type="dxa"/>
          </w:tcPr>
          <w:p w14:paraId="29796789" w14:textId="77777777" w:rsidR="003458AA" w:rsidRPr="008572D8" w:rsidRDefault="003458AA" w:rsidP="00533772">
            <w:pPr>
              <w:rPr>
                <w:spacing w:val="5"/>
                <w:sz w:val="28"/>
                <w:szCs w:val="24"/>
              </w:rPr>
            </w:pPr>
          </w:p>
        </w:tc>
        <w:tc>
          <w:tcPr>
            <w:tcW w:w="2286" w:type="dxa"/>
          </w:tcPr>
          <w:p w14:paraId="3185BE13" w14:textId="77777777" w:rsidR="003458AA" w:rsidRPr="008572D8" w:rsidRDefault="003458AA" w:rsidP="00533772">
            <w:pPr>
              <w:rPr>
                <w:spacing w:val="5"/>
                <w:sz w:val="28"/>
                <w:szCs w:val="24"/>
              </w:rPr>
            </w:pPr>
          </w:p>
        </w:tc>
        <w:tc>
          <w:tcPr>
            <w:tcW w:w="1651" w:type="dxa"/>
          </w:tcPr>
          <w:p w14:paraId="72D9A76E" w14:textId="77777777" w:rsidR="003458AA" w:rsidRPr="008572D8" w:rsidRDefault="003458AA" w:rsidP="00533772">
            <w:pPr>
              <w:rPr>
                <w:spacing w:val="5"/>
                <w:sz w:val="28"/>
                <w:szCs w:val="24"/>
              </w:rPr>
            </w:pPr>
          </w:p>
        </w:tc>
        <w:tc>
          <w:tcPr>
            <w:tcW w:w="2119" w:type="dxa"/>
          </w:tcPr>
          <w:p w14:paraId="22F92092" w14:textId="77777777" w:rsidR="003458AA" w:rsidRPr="008572D8" w:rsidRDefault="003458AA" w:rsidP="00533772">
            <w:pPr>
              <w:rPr>
                <w:spacing w:val="5"/>
                <w:sz w:val="28"/>
                <w:szCs w:val="24"/>
              </w:rPr>
            </w:pPr>
          </w:p>
        </w:tc>
      </w:tr>
    </w:tbl>
    <w:p w14:paraId="5F82C857" w14:textId="77777777" w:rsidR="003458AA" w:rsidRDefault="003458AA" w:rsidP="00533772">
      <w:pPr>
        <w:rPr>
          <w:spacing w:val="5"/>
          <w:sz w:val="28"/>
          <w:szCs w:val="24"/>
        </w:rPr>
      </w:pPr>
    </w:p>
    <w:p w14:paraId="374CA778" w14:textId="77777777" w:rsidR="007121CA" w:rsidRDefault="007121CA" w:rsidP="00533772">
      <w:pPr>
        <w:rPr>
          <w:spacing w:val="5"/>
          <w:sz w:val="28"/>
          <w:szCs w:val="24"/>
        </w:rPr>
      </w:pPr>
    </w:p>
    <w:p w14:paraId="12C175B9" w14:textId="77777777" w:rsidR="007121CA" w:rsidRPr="008572D8" w:rsidRDefault="007121CA" w:rsidP="00533772">
      <w:pPr>
        <w:rPr>
          <w:spacing w:val="5"/>
          <w:sz w:val="28"/>
          <w:szCs w:val="24"/>
        </w:rPr>
      </w:pPr>
    </w:p>
    <w:p w14:paraId="22CDE67E" w14:textId="77777777" w:rsidR="000926D1" w:rsidRPr="008572D8" w:rsidRDefault="00DD2B58" w:rsidP="004C0F72">
      <w:pPr>
        <w:pStyle w:val="Titre3"/>
      </w:pPr>
      <w:bookmarkStart w:id="55" w:name="_Toc508308063"/>
      <w:r w:rsidRPr="008572D8">
        <w:t xml:space="preserve">Paramètres d’entrée de « </w:t>
      </w:r>
      <w:r w:rsidR="00801B6B">
        <w:t xml:space="preserve">GESTION SALON CARRIÈRE </w:t>
      </w:r>
      <w:r w:rsidRPr="008572D8">
        <w:t>»</w:t>
      </w:r>
      <w:bookmarkEnd w:id="55"/>
    </w:p>
    <w:tbl>
      <w:tblPr>
        <w:tblStyle w:val="Grilledutableau"/>
        <w:tblW w:w="0" w:type="auto"/>
        <w:tblLook w:val="04A0" w:firstRow="1" w:lastRow="0" w:firstColumn="1" w:lastColumn="0" w:noHBand="0" w:noVBand="1"/>
      </w:tblPr>
      <w:tblGrid>
        <w:gridCol w:w="4315"/>
        <w:gridCol w:w="4315"/>
      </w:tblGrid>
      <w:tr w:rsidR="003458AA" w:rsidRPr="008572D8" w14:paraId="4482848D" w14:textId="77777777" w:rsidTr="003458AA">
        <w:tc>
          <w:tcPr>
            <w:tcW w:w="4315" w:type="dxa"/>
          </w:tcPr>
          <w:p w14:paraId="501030A9" w14:textId="77777777" w:rsidR="003458AA" w:rsidRPr="008572D8" w:rsidRDefault="003458AA" w:rsidP="00533772">
            <w:pPr>
              <w:rPr>
                <w:spacing w:val="5"/>
                <w:sz w:val="28"/>
                <w:szCs w:val="24"/>
              </w:rPr>
            </w:pPr>
            <w:r w:rsidRPr="008572D8">
              <w:rPr>
                <w:spacing w:val="5"/>
                <w:sz w:val="28"/>
                <w:szCs w:val="24"/>
              </w:rPr>
              <w:t>Description</w:t>
            </w:r>
          </w:p>
        </w:tc>
        <w:tc>
          <w:tcPr>
            <w:tcW w:w="4315" w:type="dxa"/>
          </w:tcPr>
          <w:p w14:paraId="1827A8C6" w14:textId="77777777" w:rsidR="003458AA" w:rsidRPr="008572D8" w:rsidRDefault="003458AA" w:rsidP="00533772">
            <w:pPr>
              <w:rPr>
                <w:spacing w:val="5"/>
                <w:sz w:val="28"/>
                <w:szCs w:val="24"/>
              </w:rPr>
            </w:pPr>
            <w:r w:rsidRPr="008572D8">
              <w:rPr>
                <w:spacing w:val="5"/>
                <w:sz w:val="28"/>
                <w:szCs w:val="24"/>
              </w:rPr>
              <w:t>Nom physique</w:t>
            </w:r>
          </w:p>
        </w:tc>
      </w:tr>
      <w:tr w:rsidR="003458AA" w:rsidRPr="008572D8" w14:paraId="2B305F82" w14:textId="77777777" w:rsidTr="003458AA">
        <w:tc>
          <w:tcPr>
            <w:tcW w:w="4315" w:type="dxa"/>
          </w:tcPr>
          <w:p w14:paraId="5E240025" w14:textId="77777777" w:rsidR="003458AA" w:rsidRPr="008572D8" w:rsidRDefault="003458AA" w:rsidP="00533772">
            <w:pPr>
              <w:rPr>
                <w:spacing w:val="5"/>
                <w:sz w:val="28"/>
                <w:szCs w:val="24"/>
              </w:rPr>
            </w:pPr>
          </w:p>
        </w:tc>
        <w:tc>
          <w:tcPr>
            <w:tcW w:w="4315" w:type="dxa"/>
          </w:tcPr>
          <w:p w14:paraId="26266D00" w14:textId="77777777" w:rsidR="003458AA" w:rsidRPr="008572D8" w:rsidRDefault="003458AA" w:rsidP="00533772">
            <w:pPr>
              <w:rPr>
                <w:spacing w:val="5"/>
                <w:sz w:val="28"/>
                <w:szCs w:val="24"/>
              </w:rPr>
            </w:pPr>
          </w:p>
        </w:tc>
      </w:tr>
    </w:tbl>
    <w:p w14:paraId="79CCD524" w14:textId="77777777" w:rsidR="00353108" w:rsidRDefault="00353108" w:rsidP="00533772">
      <w:pPr>
        <w:rPr>
          <w:spacing w:val="5"/>
          <w:sz w:val="28"/>
          <w:szCs w:val="24"/>
        </w:rPr>
        <w:sectPr w:rsidR="00353108" w:rsidSect="00353108">
          <w:pgSz w:w="15840" w:h="12240" w:orient="landscape"/>
          <w:pgMar w:top="1797" w:right="1440" w:bottom="1797" w:left="1440" w:header="709" w:footer="709" w:gutter="0"/>
          <w:pgNumType w:start="0"/>
          <w:cols w:space="708"/>
          <w:titlePg/>
          <w:docGrid w:linePitch="360"/>
        </w:sectPr>
      </w:pPr>
    </w:p>
    <w:p w14:paraId="4219BAE4" w14:textId="77777777" w:rsidR="003458AA" w:rsidRPr="008572D8" w:rsidRDefault="003458AA" w:rsidP="00533772">
      <w:pPr>
        <w:rPr>
          <w:spacing w:val="5"/>
          <w:sz w:val="28"/>
          <w:szCs w:val="24"/>
        </w:rPr>
      </w:pPr>
    </w:p>
    <w:p w14:paraId="70239D8F" w14:textId="77777777" w:rsidR="00161E4E" w:rsidRPr="008572D8" w:rsidRDefault="003E07E2" w:rsidP="00245807">
      <w:pPr>
        <w:pStyle w:val="Titre2"/>
      </w:pPr>
      <w:bookmarkStart w:id="56" w:name="_Toc508308064"/>
      <w:r w:rsidRPr="008572D8">
        <w:t>Étude de cas d’utilisation «</w:t>
      </w:r>
      <w:r w:rsidR="00245807">
        <w:t xml:space="preserve"> </w:t>
      </w:r>
      <w:r w:rsidR="00245807" w:rsidRPr="00245807">
        <w:t>A</w:t>
      </w:r>
      <w:r w:rsidR="004D5CA0">
        <w:t>jouter</w:t>
      </w:r>
      <w:r w:rsidR="00245807" w:rsidRPr="00245807">
        <w:t xml:space="preserve"> </w:t>
      </w:r>
      <w:r w:rsidR="00D97F39">
        <w:t xml:space="preserve">une entreprise dans gestion salon carrière </w:t>
      </w:r>
      <w:r w:rsidRPr="00245807">
        <w:t>»</w:t>
      </w:r>
      <w:bookmarkEnd w:id="56"/>
    </w:p>
    <w:p w14:paraId="216063E6" w14:textId="77777777" w:rsidR="00643E81" w:rsidRPr="008572D8" w:rsidRDefault="00B47110" w:rsidP="00533772">
      <w:r w:rsidRPr="008572D8">
        <w:t>Description :</w:t>
      </w:r>
    </w:p>
    <w:p w14:paraId="09E5263B" w14:textId="77777777" w:rsidR="00B47110" w:rsidRPr="008572D8" w:rsidRDefault="00B47110" w:rsidP="00533772">
      <w:r w:rsidRPr="008572D8">
        <w:t xml:space="preserve">Ce cas d’utilisation permet d’ajouter une </w:t>
      </w:r>
      <w:ins w:id="57" w:author="Lainesse" w:date="2018-03-27T14:09:00Z">
        <w:r w:rsidR="00184D18">
          <w:t>participat</w:t>
        </w:r>
      </w:ins>
      <w:ins w:id="58" w:author="Lainesse" w:date="2018-03-27T14:10:00Z">
        <w:r w:rsidR="00184D18">
          <w:t xml:space="preserve">ion d’une </w:t>
        </w:r>
      </w:ins>
      <w:r w:rsidRPr="008572D8">
        <w:t xml:space="preserve">entreprise </w:t>
      </w:r>
      <w:ins w:id="59" w:author="Lainesse" w:date="2018-03-27T14:10:00Z">
        <w:r w:rsidR="00184D18">
          <w:t xml:space="preserve">au salon carrières </w:t>
        </w:r>
      </w:ins>
      <w:r w:rsidRPr="008572D8">
        <w:t xml:space="preserve">dans la base de </w:t>
      </w:r>
      <w:r w:rsidR="007E5F98" w:rsidRPr="008572D8">
        <w:t>données</w:t>
      </w:r>
      <w:r w:rsidR="00406598" w:rsidRPr="008572D8">
        <w:t xml:space="preserve"> en pesant sur le bouton « Nouveau » de la page « </w:t>
      </w:r>
      <w:r w:rsidR="00B838F1">
        <w:t>GESTION SALON CARRIÈRE</w:t>
      </w:r>
      <w:r w:rsidR="005A1927">
        <w:t xml:space="preserve"> </w:t>
      </w:r>
      <w:r w:rsidR="00406598" w:rsidRPr="008572D8">
        <w:t>»</w:t>
      </w:r>
      <w:r w:rsidR="00BA4943" w:rsidRPr="008572D8">
        <w:t xml:space="preserve">. </w:t>
      </w:r>
      <w:r w:rsidR="00C129F3" w:rsidRPr="008572D8">
        <w:t>L’entreprise est ajoutée lorsque que le bouton « Ajouter » est pesé.</w:t>
      </w:r>
    </w:p>
    <w:p w14:paraId="36F85756" w14:textId="77777777" w:rsidR="00055FAF" w:rsidRPr="008572D8" w:rsidRDefault="00055FAF" w:rsidP="00533772">
      <w:r w:rsidRPr="008572D8">
        <w:t xml:space="preserve">Acteur : </w:t>
      </w:r>
    </w:p>
    <w:p w14:paraId="703B5708" w14:textId="77777777" w:rsidR="001860BB" w:rsidRDefault="001860BB" w:rsidP="001A3952">
      <w:pPr>
        <w:pStyle w:val="Paragraphedeliste"/>
        <w:numPr>
          <w:ilvl w:val="0"/>
          <w:numId w:val="31"/>
        </w:numPr>
      </w:pPr>
      <w:r>
        <w:t xml:space="preserve">Enseignants </w:t>
      </w:r>
    </w:p>
    <w:p w14:paraId="2F86B11D" w14:textId="77777777" w:rsidR="00055FAF" w:rsidRPr="008572D8" w:rsidRDefault="00055FAF" w:rsidP="001A3952">
      <w:pPr>
        <w:pStyle w:val="Paragraphedeliste"/>
        <w:numPr>
          <w:ilvl w:val="0"/>
          <w:numId w:val="31"/>
        </w:numPr>
      </w:pPr>
      <w:r w:rsidRPr="008572D8">
        <w:t xml:space="preserve"> Administrateurs</w:t>
      </w:r>
    </w:p>
    <w:p w14:paraId="5D456BE4" w14:textId="77777777" w:rsidR="00F408A5" w:rsidRPr="008572D8" w:rsidRDefault="00F408A5" w:rsidP="00533772">
      <w:r w:rsidRPr="008572D8">
        <w:t xml:space="preserve">Conditions de départ : </w:t>
      </w:r>
    </w:p>
    <w:p w14:paraId="4B48F92C" w14:textId="77777777" w:rsidR="000926D1" w:rsidRPr="008572D8" w:rsidRDefault="00F408A5" w:rsidP="004A7008">
      <w:pPr>
        <w:pStyle w:val="Paragraphedeliste"/>
        <w:numPr>
          <w:ilvl w:val="0"/>
          <w:numId w:val="31"/>
        </w:numPr>
      </w:pPr>
      <w:r w:rsidRPr="008572D8">
        <w:t>Être connecté</w:t>
      </w:r>
    </w:p>
    <w:p w14:paraId="498BE3AD" w14:textId="77777777" w:rsidR="000926D1" w:rsidRPr="008572D8" w:rsidRDefault="00F408A5" w:rsidP="00533772">
      <w:r w:rsidRPr="008572D8">
        <w:t>Condition de fin :</w:t>
      </w:r>
    </w:p>
    <w:p w14:paraId="16AA43C2" w14:textId="77777777" w:rsidR="00EA46D0" w:rsidRPr="008572D8" w:rsidRDefault="00EA46D0" w:rsidP="00C20D44">
      <w:pPr>
        <w:pStyle w:val="Paragraphedeliste"/>
        <w:numPr>
          <w:ilvl w:val="0"/>
          <w:numId w:val="31"/>
        </w:numPr>
      </w:pPr>
      <w:r w:rsidRPr="008572D8">
        <w:t>Fermeture de fenêtre</w:t>
      </w:r>
    </w:p>
    <w:p w14:paraId="1CF63023" w14:textId="77777777" w:rsidR="00EA46D0" w:rsidRPr="008572D8" w:rsidRDefault="00EA46D0" w:rsidP="00533772">
      <w:proofErr w:type="gramStart"/>
      <w:r w:rsidRPr="008572D8">
        <w:t>OU</w:t>
      </w:r>
      <w:proofErr w:type="gramEnd"/>
    </w:p>
    <w:p w14:paraId="2BA16D35" w14:textId="77777777" w:rsidR="00EA46D0" w:rsidRPr="008572D8" w:rsidRDefault="00EA46D0" w:rsidP="00C20D44">
      <w:pPr>
        <w:pStyle w:val="Paragraphedeliste"/>
        <w:numPr>
          <w:ilvl w:val="0"/>
          <w:numId w:val="31"/>
        </w:numPr>
      </w:pPr>
      <w:r w:rsidRPr="008572D8">
        <w:t xml:space="preserve">Sélection d’une autre option dans le menu principal </w:t>
      </w:r>
    </w:p>
    <w:p w14:paraId="6AE75076" w14:textId="77777777" w:rsidR="00EA46D0" w:rsidRPr="008572D8" w:rsidRDefault="008353FB" w:rsidP="00533772">
      <w:r w:rsidRPr="008572D8">
        <w:t>Exception :</w:t>
      </w:r>
    </w:p>
    <w:p w14:paraId="4706A046" w14:textId="77777777" w:rsidR="00F10EA7" w:rsidRPr="008572D8" w:rsidRDefault="00F10EA7" w:rsidP="00533772">
      <w:commentRangeStart w:id="60"/>
      <w:r w:rsidRPr="008572D8">
        <w:t>N/A</w:t>
      </w:r>
      <w:commentRangeEnd w:id="60"/>
      <w:r w:rsidR="00184D18">
        <w:rPr>
          <w:rStyle w:val="Marquedecommentaire"/>
        </w:rPr>
        <w:commentReference w:id="60"/>
      </w:r>
    </w:p>
    <w:p w14:paraId="643F7C5D" w14:textId="77777777" w:rsidR="00AC72C9" w:rsidRPr="008572D8" w:rsidRDefault="00AC72C9" w:rsidP="00533772"/>
    <w:p w14:paraId="7292DAF1" w14:textId="77777777" w:rsidR="00AC72C9" w:rsidRPr="008572D8" w:rsidRDefault="00AC72C9" w:rsidP="009B3C30">
      <w:pPr>
        <w:ind w:left="0"/>
      </w:pPr>
    </w:p>
    <w:p w14:paraId="06E6439E" w14:textId="77777777" w:rsidR="00C04696" w:rsidRDefault="009C078E" w:rsidP="00FF7D01">
      <w:pPr>
        <w:pStyle w:val="Titre3"/>
      </w:pPr>
      <w:bookmarkStart w:id="61" w:name="_Toc508308065"/>
      <w:r>
        <w:rPr>
          <w:noProof/>
        </w:rPr>
        <w:drawing>
          <wp:anchor distT="0" distB="0" distL="114300" distR="114300" simplePos="0" relativeHeight="251675648" behindDoc="0" locked="0" layoutInCell="1" allowOverlap="1" wp14:anchorId="3BE310B0" wp14:editId="11040D9A">
            <wp:simplePos x="0" y="0"/>
            <wp:positionH relativeFrom="column">
              <wp:posOffset>-431610</wp:posOffset>
            </wp:positionH>
            <wp:positionV relativeFrom="paragraph">
              <wp:posOffset>284508</wp:posOffset>
            </wp:positionV>
            <wp:extent cx="6745605" cy="502031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OUTER UNE ENTREPRISE DANS SALON CARRIÈRE.PNG"/>
                    <pic:cNvPicPr/>
                  </pic:nvPicPr>
                  <pic:blipFill>
                    <a:blip r:embed="rId15">
                      <a:extLst>
                        <a:ext uri="{28A0092B-C50C-407E-A947-70E740481C1C}">
                          <a14:useLocalDpi xmlns:a14="http://schemas.microsoft.com/office/drawing/2010/main" val="0"/>
                        </a:ext>
                      </a:extLst>
                    </a:blip>
                    <a:stretch>
                      <a:fillRect/>
                    </a:stretch>
                  </pic:blipFill>
                  <pic:spPr>
                    <a:xfrm>
                      <a:off x="0" y="0"/>
                      <a:ext cx="6745605" cy="5020310"/>
                    </a:xfrm>
                    <a:prstGeom prst="rect">
                      <a:avLst/>
                    </a:prstGeom>
                  </pic:spPr>
                </pic:pic>
              </a:graphicData>
            </a:graphic>
            <wp14:sizeRelH relativeFrom="margin">
              <wp14:pctWidth>0</wp14:pctWidth>
            </wp14:sizeRelH>
            <wp14:sizeRelV relativeFrom="margin">
              <wp14:pctHeight>0</wp14:pctHeight>
            </wp14:sizeRelV>
          </wp:anchor>
        </w:drawing>
      </w:r>
      <w:r w:rsidR="00B25083" w:rsidRPr="00FB5B90">
        <w:t xml:space="preserve">Panoramas et rapports </w:t>
      </w:r>
      <w:r w:rsidR="00DE7BE9" w:rsidRPr="00FB5B90">
        <w:t>«</w:t>
      </w:r>
      <w:r w:rsidR="00FF0270" w:rsidRPr="00FB5B90">
        <w:t xml:space="preserve"> </w:t>
      </w:r>
      <w:r w:rsidR="005B7C4B" w:rsidRPr="00245807">
        <w:t>A</w:t>
      </w:r>
      <w:r w:rsidR="005B7C4B">
        <w:t>jouter</w:t>
      </w:r>
      <w:r w:rsidR="005B7C4B" w:rsidRPr="00245807">
        <w:t xml:space="preserve"> </w:t>
      </w:r>
      <w:r w:rsidR="005B7C4B">
        <w:t>une entreprise dans gestion salon carrière</w:t>
      </w:r>
      <w:r w:rsidR="005B4B13">
        <w:t xml:space="preserve"> </w:t>
      </w:r>
      <w:r w:rsidR="00A044B7" w:rsidRPr="00FB5B90">
        <w:t>»</w:t>
      </w:r>
      <w:bookmarkEnd w:id="61"/>
    </w:p>
    <w:p w14:paraId="4ABCC5CF" w14:textId="77777777" w:rsidR="00520BA4" w:rsidRPr="00520BA4" w:rsidRDefault="00520BA4" w:rsidP="00520BA4"/>
    <w:p w14:paraId="46FD85FE" w14:textId="77777777" w:rsidR="00D91D36" w:rsidRPr="008572D8" w:rsidRDefault="00D91D36" w:rsidP="00533772">
      <w:pPr>
        <w:rPr>
          <w:spacing w:val="5"/>
          <w:sz w:val="28"/>
          <w:szCs w:val="24"/>
        </w:rPr>
      </w:pPr>
    </w:p>
    <w:p w14:paraId="070A3B6A" w14:textId="77777777" w:rsidR="00DC6F1F" w:rsidRDefault="00DC6F1F" w:rsidP="00EA3E1B">
      <w:pPr>
        <w:ind w:left="0"/>
        <w:rPr>
          <w:spacing w:val="5"/>
          <w:sz w:val="28"/>
          <w:szCs w:val="24"/>
        </w:rPr>
        <w:sectPr w:rsidR="00DC6F1F" w:rsidSect="00353108">
          <w:pgSz w:w="12240" w:h="15840"/>
          <w:pgMar w:top="1440" w:right="1797" w:bottom="1440" w:left="1797" w:header="709" w:footer="709" w:gutter="0"/>
          <w:pgNumType w:start="0"/>
          <w:cols w:space="708"/>
          <w:titlePg/>
          <w:docGrid w:linePitch="360"/>
        </w:sectPr>
      </w:pPr>
    </w:p>
    <w:p w14:paraId="2E9618B1" w14:textId="77777777" w:rsidR="00D91D36" w:rsidRPr="008572D8" w:rsidRDefault="00D91D36" w:rsidP="00EA3E1B">
      <w:pPr>
        <w:ind w:left="0"/>
        <w:rPr>
          <w:spacing w:val="5"/>
          <w:sz w:val="28"/>
          <w:szCs w:val="24"/>
        </w:rPr>
      </w:pPr>
    </w:p>
    <w:p w14:paraId="4F3E0735" w14:textId="77777777" w:rsidR="001423C9" w:rsidRPr="00361C4C" w:rsidRDefault="00D91D36" w:rsidP="00FF7D01">
      <w:pPr>
        <w:pStyle w:val="Titre3"/>
      </w:pPr>
      <w:bookmarkStart w:id="62" w:name="_Toc508308066"/>
      <w:r w:rsidRPr="00361C4C">
        <w:t>Description des champs</w:t>
      </w:r>
      <w:r w:rsidR="001423C9" w:rsidRPr="00361C4C">
        <w:t xml:space="preserve"> « </w:t>
      </w:r>
      <w:r w:rsidR="00905481" w:rsidRPr="00245807">
        <w:t>A</w:t>
      </w:r>
      <w:r w:rsidR="00905481">
        <w:t>jouter</w:t>
      </w:r>
      <w:r w:rsidR="00905481" w:rsidRPr="00245807">
        <w:t xml:space="preserve"> </w:t>
      </w:r>
      <w:r w:rsidR="00905481">
        <w:t>une entreprise dans gestion salon carrière</w:t>
      </w:r>
      <w:r w:rsidRPr="00361C4C">
        <w:t xml:space="preserve"> »</w:t>
      </w:r>
      <w:bookmarkEnd w:id="62"/>
    </w:p>
    <w:tbl>
      <w:tblPr>
        <w:tblStyle w:val="TableauGrille5Fonc-Accentuation3"/>
        <w:tblW w:w="13069" w:type="dxa"/>
        <w:tblLook w:val="04A0" w:firstRow="1" w:lastRow="0" w:firstColumn="1" w:lastColumn="0" w:noHBand="0" w:noVBand="1"/>
      </w:tblPr>
      <w:tblGrid>
        <w:gridCol w:w="2348"/>
        <w:gridCol w:w="1946"/>
        <w:gridCol w:w="3810"/>
        <w:gridCol w:w="4965"/>
      </w:tblGrid>
      <w:tr w:rsidR="00186639" w:rsidRPr="008572D8" w14:paraId="75C3AD79" w14:textId="77777777" w:rsidTr="00A43F94">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14:paraId="19A74BFB" w14:textId="77777777" w:rsidR="00186639" w:rsidRPr="008572D8" w:rsidRDefault="00186639" w:rsidP="00C92EE3">
            <w:pPr>
              <w:rPr>
                <w:spacing w:val="5"/>
                <w:sz w:val="28"/>
                <w:szCs w:val="24"/>
              </w:rPr>
            </w:pPr>
            <w:commentRangeStart w:id="63"/>
            <w:r w:rsidRPr="008572D8">
              <w:rPr>
                <w:spacing w:val="5"/>
                <w:sz w:val="28"/>
                <w:szCs w:val="24"/>
              </w:rPr>
              <w:t>Nom du champ</w:t>
            </w:r>
            <w:commentRangeEnd w:id="63"/>
            <w:r w:rsidR="00986107">
              <w:rPr>
                <w:rStyle w:val="Marquedecommentaire"/>
                <w:b w:val="0"/>
                <w:bCs w:val="0"/>
              </w:rPr>
              <w:commentReference w:id="63"/>
            </w:r>
          </w:p>
        </w:tc>
        <w:tc>
          <w:tcPr>
            <w:tcW w:w="1946" w:type="dxa"/>
          </w:tcPr>
          <w:p w14:paraId="421A99DA" w14:textId="77777777" w:rsidR="00186639" w:rsidRPr="008572D8" w:rsidRDefault="00186639" w:rsidP="00C92EE3">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810" w:type="dxa"/>
          </w:tcPr>
          <w:p w14:paraId="118D067B" w14:textId="77777777" w:rsidR="00186639" w:rsidRPr="008572D8" w:rsidRDefault="00186639" w:rsidP="00C92EE3">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4965" w:type="dxa"/>
          </w:tcPr>
          <w:p w14:paraId="6A3E5EB1" w14:textId="77777777" w:rsidR="00186639" w:rsidRPr="008572D8" w:rsidRDefault="00186639" w:rsidP="00C92EE3">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186639" w:rsidRPr="008572D8" w14:paraId="15A49BD1" w14:textId="77777777" w:rsidTr="00C92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14:paraId="6EE300DA" w14:textId="77777777" w:rsidR="00186639" w:rsidRPr="008572D8" w:rsidRDefault="00186639" w:rsidP="00C92EE3">
            <w:pPr>
              <w:rPr>
                <w:spacing w:val="5"/>
                <w:sz w:val="28"/>
                <w:szCs w:val="24"/>
              </w:rPr>
            </w:pPr>
            <w:r>
              <w:rPr>
                <w:spacing w:val="5"/>
                <w:sz w:val="28"/>
                <w:szCs w:val="24"/>
              </w:rPr>
              <w:t>Section Recherche</w:t>
            </w:r>
          </w:p>
        </w:tc>
      </w:tr>
      <w:tr w:rsidR="00186639" w:rsidRPr="008572D8" w14:paraId="6D8C0543" w14:textId="77777777" w:rsidTr="00A43F94">
        <w:tc>
          <w:tcPr>
            <w:cnfStyle w:val="001000000000" w:firstRow="0" w:lastRow="0" w:firstColumn="1" w:lastColumn="0" w:oddVBand="0" w:evenVBand="0" w:oddHBand="0" w:evenHBand="0" w:firstRowFirstColumn="0" w:firstRowLastColumn="0" w:lastRowFirstColumn="0" w:lastRowLastColumn="0"/>
            <w:tcW w:w="2348" w:type="dxa"/>
          </w:tcPr>
          <w:p w14:paraId="66FA54B3" w14:textId="77777777" w:rsidR="00186639" w:rsidRPr="008572D8" w:rsidRDefault="00186639" w:rsidP="00C92EE3">
            <w:pPr>
              <w:rPr>
                <w:spacing w:val="5"/>
                <w:sz w:val="28"/>
                <w:szCs w:val="24"/>
              </w:rPr>
            </w:pPr>
            <w:r w:rsidRPr="008572D8">
              <w:rPr>
                <w:spacing w:val="5"/>
                <w:sz w:val="28"/>
                <w:szCs w:val="24"/>
              </w:rPr>
              <w:t>Entreprise</w:t>
            </w:r>
          </w:p>
        </w:tc>
        <w:tc>
          <w:tcPr>
            <w:tcW w:w="1946" w:type="dxa"/>
          </w:tcPr>
          <w:p w14:paraId="2C904493" w14:textId="77777777"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3810" w:type="dxa"/>
          </w:tcPr>
          <w:p w14:paraId="35A3844F" w14:textId="77777777"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Ajoute un filtre pour faire </w:t>
            </w:r>
            <w:r w:rsidRPr="008572D8">
              <w:rPr>
                <w:spacing w:val="5"/>
                <w:sz w:val="28"/>
                <w:szCs w:val="24"/>
              </w:rPr>
              <w:t xml:space="preserve">une recherche </w:t>
            </w:r>
            <w:r>
              <w:rPr>
                <w:spacing w:val="5"/>
                <w:sz w:val="28"/>
                <w:szCs w:val="24"/>
              </w:rPr>
              <w:t>sur l’entreprise voulue</w:t>
            </w:r>
          </w:p>
        </w:tc>
        <w:tc>
          <w:tcPr>
            <w:tcW w:w="4965" w:type="dxa"/>
          </w:tcPr>
          <w:p w14:paraId="5D179A6C" w14:textId="77777777"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186639" w:rsidRPr="008572D8" w14:paraId="0B314519" w14:textId="77777777"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FB2C7FD" w14:textId="77777777" w:rsidR="00186639" w:rsidRPr="008572D8" w:rsidRDefault="00186639" w:rsidP="00C92EE3">
            <w:pPr>
              <w:rPr>
                <w:spacing w:val="5"/>
                <w:sz w:val="28"/>
                <w:szCs w:val="24"/>
              </w:rPr>
            </w:pPr>
            <w:r w:rsidRPr="008572D8">
              <w:rPr>
                <w:spacing w:val="5"/>
                <w:sz w:val="28"/>
                <w:szCs w:val="24"/>
              </w:rPr>
              <w:t>Programme</w:t>
            </w:r>
          </w:p>
        </w:tc>
        <w:tc>
          <w:tcPr>
            <w:tcW w:w="1946" w:type="dxa"/>
          </w:tcPr>
          <w:p w14:paraId="78AEF712" w14:textId="77777777"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3810" w:type="dxa"/>
          </w:tcPr>
          <w:p w14:paraId="6B495649" w14:textId="77777777"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Choisi les programmes voulus comme filtre de la recherche</w:t>
            </w:r>
          </w:p>
        </w:tc>
        <w:tc>
          <w:tcPr>
            <w:tcW w:w="4965" w:type="dxa"/>
          </w:tcPr>
          <w:p w14:paraId="77802C52" w14:textId="77777777"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w:t>
            </w:r>
          </w:p>
        </w:tc>
      </w:tr>
      <w:tr w:rsidR="00186639" w:rsidRPr="008572D8" w14:paraId="7866D193" w14:textId="77777777" w:rsidTr="00A43F94">
        <w:tc>
          <w:tcPr>
            <w:cnfStyle w:val="001000000000" w:firstRow="0" w:lastRow="0" w:firstColumn="1" w:lastColumn="0" w:oddVBand="0" w:evenVBand="0" w:oddHBand="0" w:evenHBand="0" w:firstRowFirstColumn="0" w:firstRowLastColumn="0" w:lastRowFirstColumn="0" w:lastRowLastColumn="0"/>
            <w:tcW w:w="2348" w:type="dxa"/>
          </w:tcPr>
          <w:p w14:paraId="7C347492" w14:textId="77777777" w:rsidR="00186639" w:rsidRPr="008572D8" w:rsidRDefault="00186639" w:rsidP="00C92EE3">
            <w:pPr>
              <w:rPr>
                <w:spacing w:val="5"/>
                <w:sz w:val="28"/>
                <w:szCs w:val="24"/>
              </w:rPr>
            </w:pPr>
            <w:r w:rsidRPr="008572D8">
              <w:rPr>
                <w:spacing w:val="5"/>
                <w:sz w:val="28"/>
                <w:szCs w:val="24"/>
              </w:rPr>
              <w:t>Rechercher</w:t>
            </w:r>
          </w:p>
        </w:tc>
        <w:tc>
          <w:tcPr>
            <w:tcW w:w="1946" w:type="dxa"/>
          </w:tcPr>
          <w:p w14:paraId="0368F07E" w14:textId="77777777"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810" w:type="dxa"/>
          </w:tcPr>
          <w:p w14:paraId="6BDEB12B" w14:textId="77777777"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w:t>
            </w:r>
            <w:r w:rsidRPr="008572D8">
              <w:rPr>
                <w:spacing w:val="5"/>
                <w:sz w:val="28"/>
                <w:szCs w:val="24"/>
              </w:rPr>
              <w:lastRenderedPageBreak/>
              <w:t>sans (si les champs sont vides) les filtres entré</w:t>
            </w:r>
          </w:p>
        </w:tc>
        <w:tc>
          <w:tcPr>
            <w:tcW w:w="4965" w:type="dxa"/>
          </w:tcPr>
          <w:p w14:paraId="593F9C94" w14:textId="77777777"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lastRenderedPageBreak/>
              <w:t>Entreprise.Recherche</w:t>
            </w:r>
            <w:proofErr w:type="spellEnd"/>
            <w:r>
              <w:rPr>
                <w:spacing w:val="5"/>
                <w:sz w:val="28"/>
                <w:szCs w:val="24"/>
              </w:rPr>
              <w:t>(</w:t>
            </w:r>
            <w:proofErr w:type="spellStart"/>
            <w:proofErr w:type="gramStart"/>
            <w:r>
              <w:rPr>
                <w:spacing w:val="5"/>
                <w:sz w:val="28"/>
                <w:szCs w:val="24"/>
              </w:rPr>
              <w:t>Nom,Programme</w:t>
            </w:r>
            <w:proofErr w:type="spellEnd"/>
            <w:proofErr w:type="gramEnd"/>
            <w:r>
              <w:rPr>
                <w:spacing w:val="5"/>
                <w:sz w:val="28"/>
                <w:szCs w:val="24"/>
              </w:rPr>
              <w:t>)</w:t>
            </w:r>
          </w:p>
        </w:tc>
      </w:tr>
      <w:tr w:rsidR="00186639" w:rsidRPr="008572D8" w14:paraId="55113A7B" w14:textId="77777777"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1B82DF41" w14:textId="77777777" w:rsidR="00186639" w:rsidRPr="008572D8" w:rsidRDefault="00804633" w:rsidP="00C92EE3">
            <w:pPr>
              <w:ind w:left="0"/>
              <w:rPr>
                <w:spacing w:val="5"/>
                <w:sz w:val="28"/>
                <w:szCs w:val="24"/>
              </w:rPr>
            </w:pPr>
            <w:r>
              <w:rPr>
                <w:spacing w:val="5"/>
                <w:sz w:val="28"/>
                <w:szCs w:val="24"/>
              </w:rPr>
              <w:t>MAJ Dossier Entreprise</w:t>
            </w:r>
          </w:p>
        </w:tc>
        <w:tc>
          <w:tcPr>
            <w:tcW w:w="1946" w:type="dxa"/>
          </w:tcPr>
          <w:p w14:paraId="06BB74FE" w14:textId="77777777"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3810" w:type="dxa"/>
          </w:tcPr>
          <w:p w14:paraId="6083E679" w14:textId="77777777" w:rsidR="00186639" w:rsidRPr="008572D8" w:rsidRDefault="00186639" w:rsidP="00864417">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 page «</w:t>
            </w:r>
            <w:r w:rsidR="00864417">
              <w:rPr>
                <w:spacing w:val="5"/>
                <w:sz w:val="28"/>
                <w:szCs w:val="24"/>
              </w:rPr>
              <w:t xml:space="preserve"> MAJ Dossier </w:t>
            </w:r>
            <w:proofErr w:type="gramStart"/>
            <w:r w:rsidR="00864417">
              <w:rPr>
                <w:spacing w:val="5"/>
                <w:sz w:val="28"/>
                <w:szCs w:val="24"/>
              </w:rPr>
              <w:t>Entreprise</w:t>
            </w:r>
            <w:r w:rsidRPr="008572D8">
              <w:rPr>
                <w:spacing w:val="5"/>
                <w:sz w:val="28"/>
                <w:szCs w:val="24"/>
              </w:rPr>
              <w:t>»</w:t>
            </w:r>
            <w:proofErr w:type="gramEnd"/>
            <w:r w:rsidRPr="008572D8">
              <w:rPr>
                <w:spacing w:val="5"/>
                <w:sz w:val="28"/>
                <w:szCs w:val="24"/>
              </w:rPr>
              <w:t>.</w:t>
            </w:r>
          </w:p>
        </w:tc>
        <w:tc>
          <w:tcPr>
            <w:tcW w:w="4965" w:type="dxa"/>
          </w:tcPr>
          <w:p w14:paraId="3F2DA49F" w14:textId="77777777"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186639" w:rsidRPr="008572D8" w14:paraId="6594752C" w14:textId="77777777" w:rsidTr="00A43F94">
        <w:tc>
          <w:tcPr>
            <w:cnfStyle w:val="001000000000" w:firstRow="0" w:lastRow="0" w:firstColumn="1" w:lastColumn="0" w:oddVBand="0" w:evenVBand="0" w:oddHBand="0" w:evenHBand="0" w:firstRowFirstColumn="0" w:firstRowLastColumn="0" w:lastRowFirstColumn="0" w:lastRowLastColumn="0"/>
            <w:tcW w:w="13069" w:type="dxa"/>
            <w:gridSpan w:val="4"/>
          </w:tcPr>
          <w:p w14:paraId="10FD6EE8" w14:textId="77777777" w:rsidR="00186639" w:rsidRPr="008572D8" w:rsidRDefault="00186639" w:rsidP="00C92EE3">
            <w:pPr>
              <w:rPr>
                <w:spacing w:val="5"/>
                <w:sz w:val="28"/>
                <w:szCs w:val="24"/>
              </w:rPr>
            </w:pPr>
            <w:r>
              <w:rPr>
                <w:spacing w:val="5"/>
                <w:sz w:val="28"/>
                <w:szCs w:val="24"/>
              </w:rPr>
              <w:t>Section Résultat</w:t>
            </w:r>
          </w:p>
        </w:tc>
      </w:tr>
      <w:tr w:rsidR="00186639" w:rsidRPr="008572D8" w14:paraId="43CAC937" w14:textId="77777777"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B601059" w14:textId="77777777" w:rsidR="00186639" w:rsidRDefault="00186639" w:rsidP="00C92EE3">
            <w:pPr>
              <w:tabs>
                <w:tab w:val="left" w:pos="1646"/>
              </w:tabs>
              <w:rPr>
                <w:spacing w:val="5"/>
                <w:sz w:val="28"/>
                <w:szCs w:val="24"/>
              </w:rPr>
            </w:pPr>
            <w:r>
              <w:rPr>
                <w:spacing w:val="5"/>
                <w:sz w:val="28"/>
                <w:szCs w:val="24"/>
              </w:rPr>
              <w:t>Colonne Entreprise</w:t>
            </w:r>
          </w:p>
        </w:tc>
        <w:tc>
          <w:tcPr>
            <w:tcW w:w="1946" w:type="dxa"/>
          </w:tcPr>
          <w:p w14:paraId="7F5FE75E" w14:textId="77777777"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3810" w:type="dxa"/>
          </w:tcPr>
          <w:p w14:paraId="1D3BF477" w14:textId="77777777"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commentRangeStart w:id="64"/>
            <w:r>
              <w:rPr>
                <w:spacing w:val="5"/>
                <w:sz w:val="28"/>
                <w:szCs w:val="24"/>
              </w:rPr>
              <w:t xml:space="preserve">Colonne où les noms des entreprises sont affichés </w:t>
            </w:r>
            <w:commentRangeEnd w:id="64"/>
            <w:r w:rsidR="00986107">
              <w:rPr>
                <w:rStyle w:val="Marquedecommentaire"/>
              </w:rPr>
              <w:commentReference w:id="64"/>
            </w:r>
          </w:p>
        </w:tc>
        <w:tc>
          <w:tcPr>
            <w:tcW w:w="4965" w:type="dxa"/>
          </w:tcPr>
          <w:p w14:paraId="201E41B0" w14:textId="77777777"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186639" w:rsidRPr="008572D8" w14:paraId="67D6810A" w14:textId="77777777" w:rsidTr="00A43F94">
        <w:tc>
          <w:tcPr>
            <w:cnfStyle w:val="001000000000" w:firstRow="0" w:lastRow="0" w:firstColumn="1" w:lastColumn="0" w:oddVBand="0" w:evenVBand="0" w:oddHBand="0" w:evenHBand="0" w:firstRowFirstColumn="0" w:firstRowLastColumn="0" w:lastRowFirstColumn="0" w:lastRowLastColumn="0"/>
            <w:tcW w:w="2348" w:type="dxa"/>
          </w:tcPr>
          <w:p w14:paraId="5596195F" w14:textId="77777777" w:rsidR="00186639" w:rsidRDefault="00186639" w:rsidP="00C92EE3">
            <w:pPr>
              <w:tabs>
                <w:tab w:val="left" w:pos="1646"/>
              </w:tabs>
              <w:rPr>
                <w:spacing w:val="5"/>
                <w:sz w:val="28"/>
                <w:szCs w:val="24"/>
              </w:rPr>
            </w:pPr>
            <w:r>
              <w:rPr>
                <w:spacing w:val="5"/>
                <w:sz w:val="28"/>
                <w:szCs w:val="24"/>
              </w:rPr>
              <w:t>Note</w:t>
            </w:r>
          </w:p>
        </w:tc>
        <w:tc>
          <w:tcPr>
            <w:tcW w:w="1946" w:type="dxa"/>
          </w:tcPr>
          <w:p w14:paraId="7A583BE8" w14:textId="77777777"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3810" w:type="dxa"/>
          </w:tcPr>
          <w:p w14:paraId="25FF30CA" w14:textId="77777777"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Ouvre la page</w:t>
            </w:r>
            <w:proofErr w:type="gramStart"/>
            <w:r>
              <w:rPr>
                <w:spacing w:val="5"/>
                <w:sz w:val="28"/>
                <w:szCs w:val="24"/>
              </w:rPr>
              <w:t xml:space="preserve"> «Note</w:t>
            </w:r>
            <w:proofErr w:type="gramEnd"/>
            <w:r>
              <w:rPr>
                <w:spacing w:val="5"/>
                <w:sz w:val="28"/>
                <w:szCs w:val="24"/>
              </w:rPr>
              <w:t>» permettant de rajouter une note ou la modifier</w:t>
            </w:r>
          </w:p>
        </w:tc>
        <w:tc>
          <w:tcPr>
            <w:tcW w:w="4965" w:type="dxa"/>
          </w:tcPr>
          <w:p w14:paraId="49FF7273" w14:textId="77777777"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Entreprise.Note</w:t>
            </w:r>
            <w:proofErr w:type="spellEnd"/>
          </w:p>
        </w:tc>
      </w:tr>
      <w:tr w:rsidR="00186639" w:rsidRPr="008572D8" w14:paraId="3FA31980" w14:textId="77777777"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B213F9D" w14:textId="77777777" w:rsidR="00186639" w:rsidRDefault="00186639" w:rsidP="00C92EE3">
            <w:pPr>
              <w:tabs>
                <w:tab w:val="left" w:pos="1646"/>
              </w:tabs>
              <w:rPr>
                <w:spacing w:val="5"/>
                <w:sz w:val="28"/>
                <w:szCs w:val="24"/>
              </w:rPr>
            </w:pPr>
            <w:r>
              <w:rPr>
                <w:spacing w:val="5"/>
                <w:sz w:val="28"/>
                <w:szCs w:val="24"/>
              </w:rPr>
              <w:lastRenderedPageBreak/>
              <w:t>Colonne Contact</w:t>
            </w:r>
          </w:p>
        </w:tc>
        <w:tc>
          <w:tcPr>
            <w:tcW w:w="1946" w:type="dxa"/>
          </w:tcPr>
          <w:p w14:paraId="359241DA" w14:textId="77777777" w:rsidR="00186639"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3810" w:type="dxa"/>
          </w:tcPr>
          <w:p w14:paraId="46F51D8A" w14:textId="77777777" w:rsidR="00186639"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Colonne où les contacts de l’entreprise sont affichés</w:t>
            </w:r>
          </w:p>
        </w:tc>
        <w:tc>
          <w:tcPr>
            <w:tcW w:w="4965" w:type="dxa"/>
          </w:tcPr>
          <w:p w14:paraId="447B0CB3" w14:textId="77777777"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Entreprise.Contact</w:t>
            </w:r>
            <w:proofErr w:type="spellEnd"/>
            <w:r>
              <w:rPr>
                <w:spacing w:val="5"/>
                <w:sz w:val="28"/>
                <w:szCs w:val="24"/>
              </w:rPr>
              <w:t>[0]</w:t>
            </w:r>
          </w:p>
        </w:tc>
      </w:tr>
      <w:tr w:rsidR="00186639" w:rsidRPr="008572D8" w14:paraId="1DA6A1A7" w14:textId="77777777" w:rsidTr="00A43F94">
        <w:tc>
          <w:tcPr>
            <w:cnfStyle w:val="001000000000" w:firstRow="0" w:lastRow="0" w:firstColumn="1" w:lastColumn="0" w:oddVBand="0" w:evenVBand="0" w:oddHBand="0" w:evenHBand="0" w:firstRowFirstColumn="0" w:firstRowLastColumn="0" w:lastRowFirstColumn="0" w:lastRowLastColumn="0"/>
            <w:tcW w:w="2348" w:type="dxa"/>
          </w:tcPr>
          <w:p w14:paraId="6F16219B" w14:textId="77777777" w:rsidR="00186639" w:rsidRPr="008572D8" w:rsidRDefault="00186639" w:rsidP="00C92EE3">
            <w:pPr>
              <w:tabs>
                <w:tab w:val="left" w:pos="1646"/>
              </w:tabs>
              <w:rPr>
                <w:spacing w:val="5"/>
                <w:sz w:val="28"/>
                <w:szCs w:val="24"/>
              </w:rPr>
            </w:pPr>
            <w:proofErr w:type="gramStart"/>
            <w:r>
              <w:rPr>
                <w:spacing w:val="5"/>
                <w:sz w:val="28"/>
                <w:szCs w:val="24"/>
              </w:rPr>
              <w:t>plus</w:t>
            </w:r>
            <w:proofErr w:type="gramEnd"/>
            <w:r>
              <w:rPr>
                <w:spacing w:val="5"/>
                <w:sz w:val="28"/>
                <w:szCs w:val="24"/>
              </w:rPr>
              <w:tab/>
            </w:r>
          </w:p>
        </w:tc>
        <w:tc>
          <w:tcPr>
            <w:tcW w:w="1946" w:type="dxa"/>
          </w:tcPr>
          <w:p w14:paraId="3F143CE8" w14:textId="77777777"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3810" w:type="dxa"/>
          </w:tcPr>
          <w:p w14:paraId="06716507" w14:textId="77777777"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Ouvre une page avec tous les contacts de l’entreprise.</w:t>
            </w:r>
            <w:r>
              <w:rPr>
                <w:spacing w:val="5"/>
                <w:sz w:val="28"/>
                <w:szCs w:val="24"/>
              </w:rPr>
              <w:t xml:space="preserve"> Seulement la consultation est possible</w:t>
            </w:r>
          </w:p>
        </w:tc>
        <w:tc>
          <w:tcPr>
            <w:tcW w:w="4965" w:type="dxa"/>
          </w:tcPr>
          <w:p w14:paraId="473D81BA" w14:textId="77777777"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tc>
      </w:tr>
      <w:tr w:rsidR="00186639" w:rsidRPr="008572D8" w14:paraId="775943EB" w14:textId="77777777"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1C94386C" w14:textId="77777777" w:rsidR="00186639" w:rsidRDefault="00186639" w:rsidP="00C92EE3">
            <w:pPr>
              <w:tabs>
                <w:tab w:val="left" w:pos="1646"/>
              </w:tabs>
              <w:rPr>
                <w:spacing w:val="5"/>
                <w:sz w:val="28"/>
                <w:szCs w:val="24"/>
              </w:rPr>
            </w:pPr>
            <w:r>
              <w:rPr>
                <w:spacing w:val="5"/>
                <w:sz w:val="28"/>
                <w:szCs w:val="24"/>
              </w:rPr>
              <w:t>Colonne Programme</w:t>
            </w:r>
          </w:p>
        </w:tc>
        <w:tc>
          <w:tcPr>
            <w:tcW w:w="1946" w:type="dxa"/>
          </w:tcPr>
          <w:p w14:paraId="7D4535E9" w14:textId="77777777"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3810" w:type="dxa"/>
          </w:tcPr>
          <w:p w14:paraId="63323210" w14:textId="77777777"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Colonne où les programmes de l’entreprise sont affichés</w:t>
            </w:r>
          </w:p>
        </w:tc>
        <w:tc>
          <w:tcPr>
            <w:tcW w:w="4965" w:type="dxa"/>
          </w:tcPr>
          <w:p w14:paraId="17B78AEC" w14:textId="77777777"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Entreprise.Programme</w:t>
            </w:r>
            <w:proofErr w:type="spellEnd"/>
          </w:p>
        </w:tc>
      </w:tr>
      <w:tr w:rsidR="00186639" w:rsidRPr="008572D8" w14:paraId="75A09E68" w14:textId="77777777" w:rsidTr="00A43F94">
        <w:tc>
          <w:tcPr>
            <w:cnfStyle w:val="001000000000" w:firstRow="0" w:lastRow="0" w:firstColumn="1" w:lastColumn="0" w:oddVBand="0" w:evenVBand="0" w:oddHBand="0" w:evenHBand="0" w:firstRowFirstColumn="0" w:firstRowLastColumn="0" w:lastRowFirstColumn="0" w:lastRowLastColumn="0"/>
            <w:tcW w:w="2348" w:type="dxa"/>
          </w:tcPr>
          <w:p w14:paraId="368F7373" w14:textId="77777777" w:rsidR="00186639" w:rsidRDefault="00186639" w:rsidP="00C92EE3">
            <w:pPr>
              <w:tabs>
                <w:tab w:val="left" w:pos="1646"/>
              </w:tabs>
              <w:rPr>
                <w:spacing w:val="5"/>
                <w:sz w:val="28"/>
                <w:szCs w:val="24"/>
              </w:rPr>
            </w:pPr>
            <w:r>
              <w:rPr>
                <w:spacing w:val="5"/>
                <w:sz w:val="28"/>
                <w:szCs w:val="24"/>
              </w:rPr>
              <w:t>Colonne Téléphone</w:t>
            </w:r>
          </w:p>
        </w:tc>
        <w:tc>
          <w:tcPr>
            <w:tcW w:w="1946" w:type="dxa"/>
          </w:tcPr>
          <w:p w14:paraId="384CDDF7" w14:textId="77777777"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3810" w:type="dxa"/>
          </w:tcPr>
          <w:p w14:paraId="77EC28BD" w14:textId="77777777"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numéros de téléphones pour </w:t>
            </w:r>
            <w:r>
              <w:rPr>
                <w:spacing w:val="5"/>
                <w:sz w:val="28"/>
                <w:szCs w:val="24"/>
              </w:rPr>
              <w:lastRenderedPageBreak/>
              <w:t>rejoindre l’entreprise sont affichés</w:t>
            </w:r>
          </w:p>
        </w:tc>
        <w:tc>
          <w:tcPr>
            <w:tcW w:w="4965" w:type="dxa"/>
          </w:tcPr>
          <w:p w14:paraId="39E3DCF6" w14:textId="77777777"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lastRenderedPageBreak/>
              <w:t>Entreprise.Colonne</w:t>
            </w:r>
            <w:proofErr w:type="spellEnd"/>
          </w:p>
        </w:tc>
      </w:tr>
      <w:tr w:rsidR="00186639" w:rsidRPr="008572D8" w14:paraId="0AFBDF78" w14:textId="77777777"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DEA0234" w14:textId="77777777" w:rsidR="00186639" w:rsidRPr="008572D8" w:rsidRDefault="005D34B1" w:rsidP="00C92EE3">
            <w:pPr>
              <w:rPr>
                <w:spacing w:val="5"/>
                <w:sz w:val="28"/>
                <w:szCs w:val="24"/>
              </w:rPr>
            </w:pPr>
            <w:r>
              <w:rPr>
                <w:spacing w:val="5"/>
                <w:sz w:val="28"/>
                <w:szCs w:val="24"/>
              </w:rPr>
              <w:t>Ajouter</w:t>
            </w:r>
          </w:p>
        </w:tc>
        <w:tc>
          <w:tcPr>
            <w:tcW w:w="1946" w:type="dxa"/>
          </w:tcPr>
          <w:p w14:paraId="056359A3" w14:textId="77777777"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3810" w:type="dxa"/>
          </w:tcPr>
          <w:p w14:paraId="4F728666" w14:textId="77777777" w:rsidR="00186639" w:rsidRPr="008572D8" w:rsidRDefault="00150A9E" w:rsidP="00150A9E">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Ajoute une entreprise dans gestion salon carrière</w:t>
            </w:r>
            <w:r w:rsidR="00961CDE">
              <w:rPr>
                <w:spacing w:val="5"/>
                <w:sz w:val="28"/>
                <w:szCs w:val="24"/>
              </w:rPr>
              <w:t xml:space="preserve"> (l’année est automatiquement mit pour l’année en cour</w:t>
            </w:r>
            <w:r w:rsidR="004325BE">
              <w:rPr>
                <w:spacing w:val="5"/>
                <w:sz w:val="28"/>
                <w:szCs w:val="24"/>
              </w:rPr>
              <w:t>t</w:t>
            </w:r>
            <w:r w:rsidR="00961CDE">
              <w:rPr>
                <w:spacing w:val="5"/>
                <w:sz w:val="28"/>
                <w:szCs w:val="24"/>
              </w:rPr>
              <w:t xml:space="preserve"> et la participation est à vrai)</w:t>
            </w:r>
          </w:p>
        </w:tc>
        <w:tc>
          <w:tcPr>
            <w:tcW w:w="4965" w:type="dxa"/>
          </w:tcPr>
          <w:p w14:paraId="779ADC21" w14:textId="77777777" w:rsidR="00186639" w:rsidRPr="008572D8" w:rsidRDefault="00186639" w:rsidP="00EA5574">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w:t>
            </w:r>
            <w:r w:rsidR="00EA5574">
              <w:rPr>
                <w:spacing w:val="5"/>
                <w:sz w:val="28"/>
                <w:szCs w:val="24"/>
              </w:rPr>
              <w:t>Ajouter</w:t>
            </w:r>
            <w:proofErr w:type="spellEnd"/>
            <w:r>
              <w:rPr>
                <w:spacing w:val="5"/>
                <w:sz w:val="28"/>
                <w:szCs w:val="24"/>
              </w:rPr>
              <w:t>()</w:t>
            </w:r>
          </w:p>
        </w:tc>
      </w:tr>
      <w:tr w:rsidR="00186639" w:rsidRPr="008572D8" w14:paraId="215CC982" w14:textId="77777777" w:rsidTr="00A43F94">
        <w:tc>
          <w:tcPr>
            <w:cnfStyle w:val="001000000000" w:firstRow="0" w:lastRow="0" w:firstColumn="1" w:lastColumn="0" w:oddVBand="0" w:evenVBand="0" w:oddHBand="0" w:evenHBand="0" w:firstRowFirstColumn="0" w:firstRowLastColumn="0" w:lastRowFirstColumn="0" w:lastRowLastColumn="0"/>
            <w:tcW w:w="2348" w:type="dxa"/>
          </w:tcPr>
          <w:p w14:paraId="7BB8AD45" w14:textId="77777777" w:rsidR="00186639" w:rsidRPr="008572D8" w:rsidRDefault="00186639" w:rsidP="00C92EE3">
            <w:pPr>
              <w:rPr>
                <w:spacing w:val="5"/>
                <w:sz w:val="28"/>
                <w:szCs w:val="24"/>
              </w:rPr>
            </w:pPr>
            <w:r w:rsidRPr="008572D8">
              <w:rPr>
                <w:spacing w:val="5"/>
                <w:sz w:val="28"/>
                <w:szCs w:val="24"/>
              </w:rPr>
              <w:t>Page</w:t>
            </w:r>
          </w:p>
        </w:tc>
        <w:tc>
          <w:tcPr>
            <w:tcW w:w="1946" w:type="dxa"/>
          </w:tcPr>
          <w:p w14:paraId="76DC367C" w14:textId="77777777"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810" w:type="dxa"/>
          </w:tcPr>
          <w:p w14:paraId="79232E27" w14:textId="77777777"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Mène à la page qu’on veut de la liste</w:t>
            </w:r>
            <w:r w:rsidRPr="008572D8">
              <w:rPr>
                <w:spacing w:val="5"/>
                <w:sz w:val="28"/>
                <w:szCs w:val="24"/>
              </w:rPr>
              <w:t xml:space="preserve"> selon le numéro choisi</w:t>
            </w:r>
            <w:r>
              <w:rPr>
                <w:spacing w:val="5"/>
                <w:sz w:val="28"/>
                <w:szCs w:val="24"/>
              </w:rPr>
              <w:t xml:space="preserve"> </w:t>
            </w:r>
          </w:p>
        </w:tc>
        <w:tc>
          <w:tcPr>
            <w:tcW w:w="4965" w:type="dxa"/>
          </w:tcPr>
          <w:p w14:paraId="55AE78CA" w14:textId="77777777"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14:paraId="7FAB37D2" w14:textId="77777777" w:rsidR="00AA1AD2" w:rsidRPr="008572D8" w:rsidRDefault="00AA1AD2" w:rsidP="00C652CC">
      <w:pPr>
        <w:ind w:left="0"/>
        <w:rPr>
          <w:spacing w:val="5"/>
          <w:sz w:val="28"/>
          <w:szCs w:val="24"/>
        </w:rPr>
      </w:pPr>
    </w:p>
    <w:p w14:paraId="66896AF3" w14:textId="77777777" w:rsidR="00B4477D" w:rsidRPr="00B5148E" w:rsidRDefault="00DD71FE" w:rsidP="00FF7D01">
      <w:pPr>
        <w:pStyle w:val="Titre3"/>
        <w:rPr>
          <w:sz w:val="28"/>
        </w:rPr>
      </w:pPr>
      <w:bookmarkStart w:id="65" w:name="_Toc508308067"/>
      <w:r w:rsidRPr="00B5148E">
        <w:rPr>
          <w:sz w:val="28"/>
        </w:rPr>
        <w:lastRenderedPageBreak/>
        <w:t xml:space="preserve">Tableau des validations </w:t>
      </w:r>
      <w:r w:rsidRPr="00B5148E">
        <w:t xml:space="preserve">« </w:t>
      </w:r>
      <w:r w:rsidR="005E510D" w:rsidRPr="00245807">
        <w:t>A</w:t>
      </w:r>
      <w:r w:rsidR="005E510D">
        <w:t>jouter</w:t>
      </w:r>
      <w:r w:rsidR="005E510D" w:rsidRPr="00245807">
        <w:t xml:space="preserve"> </w:t>
      </w:r>
      <w:r w:rsidR="005E510D">
        <w:t xml:space="preserve">une entreprise dans gestion salon carrière </w:t>
      </w:r>
      <w:r w:rsidRPr="00B5148E">
        <w:t>»</w:t>
      </w:r>
      <w:bookmarkEnd w:id="65"/>
      <w:r w:rsidR="005E510D">
        <w:t xml:space="preserve"> </w:t>
      </w:r>
    </w:p>
    <w:tbl>
      <w:tblPr>
        <w:tblStyle w:val="TableauGrille5Fonc-Accentuation3"/>
        <w:tblW w:w="0" w:type="auto"/>
        <w:tblLook w:val="04A0" w:firstRow="1" w:lastRow="0" w:firstColumn="1" w:lastColumn="0" w:noHBand="0" w:noVBand="1"/>
      </w:tblPr>
      <w:tblGrid>
        <w:gridCol w:w="3245"/>
        <w:gridCol w:w="3126"/>
        <w:gridCol w:w="3033"/>
        <w:gridCol w:w="3097"/>
      </w:tblGrid>
      <w:tr w:rsidR="00DD71FE" w:rsidRPr="008572D8" w14:paraId="022774B1" w14:textId="77777777" w:rsidTr="006C08F7">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245" w:type="dxa"/>
          </w:tcPr>
          <w:p w14:paraId="40D8C943" w14:textId="77777777" w:rsidR="00DD71FE" w:rsidRPr="008572D8" w:rsidRDefault="00DD71FE" w:rsidP="00533772">
            <w:r w:rsidRPr="008572D8">
              <w:t>Champs à valider</w:t>
            </w:r>
          </w:p>
        </w:tc>
        <w:tc>
          <w:tcPr>
            <w:tcW w:w="3126" w:type="dxa"/>
          </w:tcPr>
          <w:p w14:paraId="57ADF923"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33" w:type="dxa"/>
          </w:tcPr>
          <w:p w14:paraId="483B9FD6"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097" w:type="dxa"/>
          </w:tcPr>
          <w:p w14:paraId="326FB2B4"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Message</w:t>
            </w:r>
          </w:p>
        </w:tc>
      </w:tr>
    </w:tbl>
    <w:p w14:paraId="3EB460D9" w14:textId="77777777" w:rsidR="008671AB" w:rsidRPr="008572D8" w:rsidRDefault="008671AB" w:rsidP="00E6206B">
      <w:pPr>
        <w:ind w:left="0"/>
      </w:pPr>
    </w:p>
    <w:p w14:paraId="28F447AB" w14:textId="77777777" w:rsidR="008671AB" w:rsidRPr="00B5148E" w:rsidRDefault="008671AB" w:rsidP="00FF7D01">
      <w:pPr>
        <w:pStyle w:val="Titre3"/>
        <w:rPr>
          <w:sz w:val="28"/>
        </w:rPr>
      </w:pPr>
      <w:bookmarkStart w:id="66" w:name="_Toc508308068"/>
      <w:r w:rsidRPr="00B5148E">
        <w:rPr>
          <w:color w:val="343437"/>
          <w:spacing w:val="2"/>
          <w:sz w:val="28"/>
        </w:rPr>
        <w:t xml:space="preserve">Paramètres d’entrée </w:t>
      </w:r>
      <w:r w:rsidR="00C25C3E" w:rsidRPr="00B5148E">
        <w:t xml:space="preserve">« </w:t>
      </w:r>
      <w:r w:rsidR="00595482" w:rsidRPr="00245807">
        <w:t>A</w:t>
      </w:r>
      <w:r w:rsidR="00595482">
        <w:t>jouter</w:t>
      </w:r>
      <w:r w:rsidR="00595482" w:rsidRPr="00245807">
        <w:t xml:space="preserve"> </w:t>
      </w:r>
      <w:r w:rsidR="00595482">
        <w:t>une entreprise dans gestion salon carrière</w:t>
      </w:r>
      <w:r w:rsidR="002F4A18">
        <w:t xml:space="preserve"> </w:t>
      </w:r>
      <w:r w:rsidR="00C25C3E" w:rsidRPr="00B5148E">
        <w:t>»</w:t>
      </w:r>
      <w:bookmarkEnd w:id="66"/>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64"/>
        <w:gridCol w:w="7483"/>
      </w:tblGrid>
      <w:tr w:rsidR="008671AB" w:rsidRPr="008572D8" w14:paraId="75E369B9" w14:textId="77777777" w:rsidTr="002753CD">
        <w:trPr>
          <w:trHeight w:val="455"/>
        </w:trPr>
        <w:tc>
          <w:tcPr>
            <w:tcW w:w="5064" w:type="dxa"/>
            <w:tcBorders>
              <w:bottom w:val="single" w:sz="4" w:space="0" w:color="000000"/>
              <w:right w:val="single" w:sz="4" w:space="0" w:color="000000"/>
            </w:tcBorders>
            <w:shd w:val="clear" w:color="auto" w:fill="DFDFDF"/>
          </w:tcPr>
          <w:p w14:paraId="3E6E25A4" w14:textId="77777777" w:rsidR="008671AB" w:rsidRPr="008572D8" w:rsidRDefault="008671AB" w:rsidP="00533772">
            <w:pPr>
              <w:rPr>
                <w:b/>
              </w:rPr>
            </w:pPr>
            <w:r w:rsidRPr="008572D8">
              <w:rPr>
                <w:b/>
                <w:color w:val="343437"/>
              </w:rPr>
              <w:t>Description</w:t>
            </w:r>
          </w:p>
        </w:tc>
        <w:tc>
          <w:tcPr>
            <w:tcW w:w="7483" w:type="dxa"/>
            <w:tcBorders>
              <w:left w:val="single" w:sz="4" w:space="0" w:color="000000"/>
              <w:bottom w:val="single" w:sz="4" w:space="0" w:color="000000"/>
            </w:tcBorders>
            <w:shd w:val="clear" w:color="auto" w:fill="DFDFDF"/>
          </w:tcPr>
          <w:p w14:paraId="22A6D919" w14:textId="77777777" w:rsidR="008671AB" w:rsidRPr="008572D8" w:rsidRDefault="008671AB" w:rsidP="00533772">
            <w:pPr>
              <w:rPr>
                <w:b/>
              </w:rPr>
            </w:pPr>
            <w:r w:rsidRPr="008572D8">
              <w:rPr>
                <w:b/>
                <w:color w:val="343437"/>
              </w:rPr>
              <w:t>Nom Physique</w:t>
            </w:r>
          </w:p>
        </w:tc>
      </w:tr>
      <w:tr w:rsidR="008671AB" w:rsidRPr="008572D8" w14:paraId="4256F599" w14:textId="77777777" w:rsidTr="002753CD">
        <w:trPr>
          <w:trHeight w:val="455"/>
        </w:trPr>
        <w:tc>
          <w:tcPr>
            <w:tcW w:w="5064" w:type="dxa"/>
            <w:tcBorders>
              <w:top w:val="single" w:sz="4" w:space="0" w:color="000000"/>
              <w:right w:val="single" w:sz="4" w:space="0" w:color="000000"/>
            </w:tcBorders>
          </w:tcPr>
          <w:p w14:paraId="305BCFA6" w14:textId="77777777" w:rsidR="008671AB" w:rsidRPr="00C92EE3" w:rsidRDefault="006414ED" w:rsidP="00533772">
            <w:pPr>
              <w:rPr>
                <w:lang w:val="fr-CA"/>
              </w:rPr>
            </w:pPr>
            <w:commentRangeStart w:id="67"/>
            <w:del w:id="68" w:author="Lainesse" w:date="2018-03-27T14:15:00Z">
              <w:r w:rsidRPr="00C92EE3" w:rsidDel="00986107">
                <w:rPr>
                  <w:lang w:val="fr-CA"/>
                </w:rPr>
                <w:delText>La liste des entreprises du salon carrière</w:delText>
              </w:r>
            </w:del>
            <w:commentRangeEnd w:id="67"/>
            <w:r w:rsidR="00064890">
              <w:rPr>
                <w:rStyle w:val="Marquedecommentaire"/>
                <w:lang w:val="fr-CA"/>
              </w:rPr>
              <w:commentReference w:id="67"/>
            </w:r>
          </w:p>
        </w:tc>
        <w:tc>
          <w:tcPr>
            <w:tcW w:w="7483" w:type="dxa"/>
            <w:tcBorders>
              <w:top w:val="single" w:sz="4" w:space="0" w:color="000000"/>
              <w:left w:val="single" w:sz="4" w:space="0" w:color="000000"/>
            </w:tcBorders>
          </w:tcPr>
          <w:p w14:paraId="4D39ED71" w14:textId="77777777" w:rsidR="008671AB" w:rsidRPr="008572D8" w:rsidRDefault="00FA3B16" w:rsidP="00533772">
            <w:del w:id="69" w:author="Lainesse" w:date="2018-03-27T14:15:00Z">
              <w:r w:rsidDel="00986107">
                <w:delText xml:space="preserve">Entreprise </w:delText>
              </w:r>
              <w:r w:rsidDel="00986107">
                <w:rPr>
                  <w:spacing w:val="5"/>
                  <w:sz w:val="28"/>
                  <w:szCs w:val="24"/>
                </w:rPr>
                <w:delText>(</w:delText>
              </w:r>
              <w:r w:rsidRPr="00FA1C25" w:rsidDel="00986107">
                <w:rPr>
                  <w:lang w:val="fr-CA"/>
                </w:rPr>
                <w:delText>de l’entreprise sélectionné</w:delText>
              </w:r>
              <w:r w:rsidDel="00986107">
                <w:delText>)</w:delText>
              </w:r>
            </w:del>
          </w:p>
        </w:tc>
      </w:tr>
    </w:tbl>
    <w:p w14:paraId="1D18B77D" w14:textId="77777777" w:rsidR="00DC6F1F" w:rsidRDefault="00DC6F1F" w:rsidP="00533772">
      <w:pPr>
        <w:rPr>
          <w:sz w:val="32"/>
        </w:rPr>
        <w:sectPr w:rsidR="00DC6F1F" w:rsidSect="00DC6F1F">
          <w:pgSz w:w="15840" w:h="12240" w:orient="landscape"/>
          <w:pgMar w:top="1797" w:right="1440" w:bottom="1797" w:left="1440" w:header="709" w:footer="709" w:gutter="0"/>
          <w:pgNumType w:start="0"/>
          <w:cols w:space="708"/>
          <w:titlePg/>
          <w:docGrid w:linePitch="360"/>
        </w:sectPr>
      </w:pPr>
    </w:p>
    <w:p w14:paraId="58440622" w14:textId="77777777" w:rsidR="008671AB" w:rsidRPr="008572D8" w:rsidRDefault="008671AB" w:rsidP="00533772">
      <w:pPr>
        <w:rPr>
          <w:sz w:val="32"/>
        </w:rPr>
      </w:pPr>
    </w:p>
    <w:p w14:paraId="44AC2A62" w14:textId="77777777" w:rsidR="00DD71FE" w:rsidRPr="00B5148E" w:rsidRDefault="00B37A8C" w:rsidP="003B3859">
      <w:pPr>
        <w:pStyle w:val="Titre2"/>
      </w:pPr>
      <w:bookmarkStart w:id="70" w:name="_Toc508308069"/>
      <w:r w:rsidRPr="00B5148E">
        <w:t xml:space="preserve">Étude de cas d’utilisation de « </w:t>
      </w:r>
      <w:r w:rsidR="00246009">
        <w:t xml:space="preserve">Modifier </w:t>
      </w:r>
      <w:r w:rsidR="0078772D">
        <w:t>une entreprise</w:t>
      </w:r>
      <w:r w:rsidR="00246009">
        <w:t xml:space="preserve"> dans le salon carrière</w:t>
      </w:r>
      <w:r w:rsidRPr="00B5148E">
        <w:t xml:space="preserve"> »</w:t>
      </w:r>
      <w:bookmarkEnd w:id="70"/>
    </w:p>
    <w:p w14:paraId="1BE2B7E3" w14:textId="77777777" w:rsidR="003A29FC" w:rsidRPr="008572D8" w:rsidRDefault="003A29FC" w:rsidP="00533772">
      <w:r w:rsidRPr="008572D8">
        <w:t>Description :</w:t>
      </w:r>
    </w:p>
    <w:p w14:paraId="63B5417A" w14:textId="77777777" w:rsidR="003A29FC" w:rsidRPr="008572D8" w:rsidRDefault="003A29FC" w:rsidP="00533772">
      <w:r w:rsidRPr="008572D8">
        <w:t xml:space="preserve">Ce cas d’utilisation permet de modifier une entreprise dans la base de </w:t>
      </w:r>
      <w:r w:rsidR="00E00B19" w:rsidRPr="008572D8">
        <w:t>données</w:t>
      </w:r>
      <w:r w:rsidRPr="008572D8">
        <w:t xml:space="preserve"> en pesant sur le bouton « </w:t>
      </w:r>
      <w:r w:rsidR="004B2217" w:rsidRPr="008572D8">
        <w:t xml:space="preserve">Modifier </w:t>
      </w:r>
      <w:r w:rsidRPr="008572D8">
        <w:t xml:space="preserve">» de la page « </w:t>
      </w:r>
      <w:r w:rsidR="0027522F">
        <w:t>Gestion Salon carrière</w:t>
      </w:r>
      <w:r w:rsidR="00587526">
        <w:t xml:space="preserve"> </w:t>
      </w:r>
      <w:r w:rsidRPr="008572D8">
        <w:t xml:space="preserve">». L’entreprise est </w:t>
      </w:r>
      <w:r w:rsidR="00E87DFD" w:rsidRPr="008572D8">
        <w:t>modifiée</w:t>
      </w:r>
      <w:r w:rsidRPr="008572D8">
        <w:t xml:space="preserve"> lorsque que le bouton « </w:t>
      </w:r>
      <w:r w:rsidR="00DB4A3A" w:rsidRPr="008572D8">
        <w:t xml:space="preserve">Modifier </w:t>
      </w:r>
      <w:r w:rsidRPr="008572D8">
        <w:t>» est pesé.</w:t>
      </w:r>
    </w:p>
    <w:p w14:paraId="3B9DC022" w14:textId="77777777" w:rsidR="003A29FC" w:rsidRPr="008572D8" w:rsidRDefault="003A29FC" w:rsidP="00533772">
      <w:r w:rsidRPr="008572D8">
        <w:t xml:space="preserve">Acteur : </w:t>
      </w:r>
    </w:p>
    <w:p w14:paraId="2DE0B7E3" w14:textId="77777777" w:rsidR="009A261C" w:rsidRDefault="009A261C" w:rsidP="00180EE9">
      <w:pPr>
        <w:pStyle w:val="Paragraphedeliste"/>
        <w:numPr>
          <w:ilvl w:val="0"/>
          <w:numId w:val="31"/>
        </w:numPr>
      </w:pPr>
      <w:r>
        <w:t xml:space="preserve">Enseignants </w:t>
      </w:r>
    </w:p>
    <w:p w14:paraId="20FB49A5" w14:textId="77777777" w:rsidR="003A29FC" w:rsidRPr="008572D8" w:rsidRDefault="003A29FC" w:rsidP="00180EE9">
      <w:pPr>
        <w:pStyle w:val="Paragraphedeliste"/>
        <w:numPr>
          <w:ilvl w:val="0"/>
          <w:numId w:val="31"/>
        </w:numPr>
      </w:pPr>
      <w:r w:rsidRPr="008572D8">
        <w:t>Administrateurs</w:t>
      </w:r>
    </w:p>
    <w:p w14:paraId="63451209" w14:textId="77777777" w:rsidR="003A29FC" w:rsidRPr="008572D8" w:rsidRDefault="003A29FC" w:rsidP="00533772">
      <w:r w:rsidRPr="008572D8">
        <w:t xml:space="preserve">Conditions de départ : </w:t>
      </w:r>
    </w:p>
    <w:p w14:paraId="6BD1CDF7" w14:textId="77777777" w:rsidR="003A29FC" w:rsidRPr="008572D8" w:rsidRDefault="003A29FC" w:rsidP="00180EE9">
      <w:pPr>
        <w:pStyle w:val="Paragraphedeliste"/>
        <w:numPr>
          <w:ilvl w:val="0"/>
          <w:numId w:val="31"/>
        </w:numPr>
      </w:pPr>
      <w:r w:rsidRPr="008572D8">
        <w:t>Être connecté</w:t>
      </w:r>
    </w:p>
    <w:p w14:paraId="6AD76FBE" w14:textId="77777777" w:rsidR="003A29FC" w:rsidRPr="008572D8" w:rsidRDefault="003A29FC" w:rsidP="00533772">
      <w:r w:rsidRPr="008572D8">
        <w:t>Condition de fin :</w:t>
      </w:r>
    </w:p>
    <w:p w14:paraId="65E6C555" w14:textId="77777777" w:rsidR="003A29FC" w:rsidRPr="008572D8" w:rsidRDefault="003A29FC" w:rsidP="00180EE9">
      <w:pPr>
        <w:pStyle w:val="Paragraphedeliste"/>
        <w:numPr>
          <w:ilvl w:val="0"/>
          <w:numId w:val="31"/>
        </w:numPr>
      </w:pPr>
      <w:r w:rsidRPr="008572D8">
        <w:t>Fermeture de fenêtre</w:t>
      </w:r>
    </w:p>
    <w:p w14:paraId="612D2AB7" w14:textId="77777777" w:rsidR="003A29FC" w:rsidRPr="008572D8" w:rsidRDefault="003A29FC" w:rsidP="00533772">
      <w:proofErr w:type="gramStart"/>
      <w:r w:rsidRPr="008572D8">
        <w:t>OU</w:t>
      </w:r>
      <w:proofErr w:type="gramEnd"/>
    </w:p>
    <w:p w14:paraId="1CCC8A58" w14:textId="77777777" w:rsidR="003A29FC" w:rsidRPr="008572D8" w:rsidRDefault="003A29FC" w:rsidP="00533772">
      <w:r w:rsidRPr="008572D8">
        <w:t xml:space="preserve">Sélection d’une autre option dans le menu principal </w:t>
      </w:r>
    </w:p>
    <w:p w14:paraId="6DE41FF7" w14:textId="77777777" w:rsidR="003A29FC" w:rsidRPr="008572D8" w:rsidRDefault="003A29FC" w:rsidP="00533772">
      <w:r w:rsidRPr="008572D8">
        <w:t>Exception :</w:t>
      </w:r>
    </w:p>
    <w:p w14:paraId="63AB4A4D" w14:textId="77777777" w:rsidR="003A29FC" w:rsidRDefault="003A29FC" w:rsidP="00533772">
      <w:r w:rsidRPr="008572D8">
        <w:t>N/A</w:t>
      </w:r>
    </w:p>
    <w:p w14:paraId="3D4E6AAD" w14:textId="77777777" w:rsidR="00C52EFD" w:rsidRDefault="00C52EFD" w:rsidP="00533772"/>
    <w:p w14:paraId="045F4E9C" w14:textId="77777777" w:rsidR="00C52EFD" w:rsidRPr="008572D8" w:rsidRDefault="00C52EFD" w:rsidP="00533772"/>
    <w:p w14:paraId="57576F64" w14:textId="77777777" w:rsidR="004E4906" w:rsidRPr="00696A28" w:rsidRDefault="00145F2A" w:rsidP="00140395">
      <w:pPr>
        <w:pStyle w:val="Titre3"/>
      </w:pPr>
      <w:bookmarkStart w:id="71" w:name="_Toc508308070"/>
      <w:commentRangeStart w:id="72"/>
      <w:r>
        <w:rPr>
          <w:noProof/>
        </w:rPr>
        <w:drawing>
          <wp:anchor distT="0" distB="0" distL="114300" distR="114300" simplePos="0" relativeHeight="251677696" behindDoc="0" locked="0" layoutInCell="1" allowOverlap="1" wp14:anchorId="638A825E" wp14:editId="53B83D8B">
            <wp:simplePos x="0" y="0"/>
            <wp:positionH relativeFrom="page">
              <wp:posOffset>423080</wp:posOffset>
            </wp:positionH>
            <wp:positionV relativeFrom="paragraph">
              <wp:posOffset>475577</wp:posOffset>
            </wp:positionV>
            <wp:extent cx="7197798" cy="5199797"/>
            <wp:effectExtent l="0" t="0" r="3175" b="12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er_SalonCarrière.PNG"/>
                    <pic:cNvPicPr/>
                  </pic:nvPicPr>
                  <pic:blipFill>
                    <a:blip r:embed="rId16">
                      <a:extLst>
                        <a:ext uri="{28A0092B-C50C-407E-A947-70E740481C1C}">
                          <a14:useLocalDpi xmlns:a14="http://schemas.microsoft.com/office/drawing/2010/main" val="0"/>
                        </a:ext>
                      </a:extLst>
                    </a:blip>
                    <a:stretch>
                      <a:fillRect/>
                    </a:stretch>
                  </pic:blipFill>
                  <pic:spPr>
                    <a:xfrm>
                      <a:off x="0" y="0"/>
                      <a:ext cx="7197798" cy="5199797"/>
                    </a:xfrm>
                    <a:prstGeom prst="rect">
                      <a:avLst/>
                    </a:prstGeom>
                  </pic:spPr>
                </pic:pic>
              </a:graphicData>
            </a:graphic>
            <wp14:sizeRelH relativeFrom="margin">
              <wp14:pctWidth>0</wp14:pctWidth>
            </wp14:sizeRelH>
            <wp14:sizeRelV relativeFrom="margin">
              <wp14:pctHeight>0</wp14:pctHeight>
            </wp14:sizeRelV>
          </wp:anchor>
        </w:drawing>
      </w:r>
      <w:commentRangeEnd w:id="72"/>
      <w:r w:rsidR="00064890">
        <w:rPr>
          <w:rStyle w:val="Marquedecommentaire"/>
          <w:rFonts w:asciiTheme="minorHAnsi" w:eastAsiaTheme="minorHAnsi" w:hAnsiTheme="minorHAnsi" w:cstheme="minorBidi"/>
          <w:color w:val="323E4F" w:themeColor="text2" w:themeShade="BF"/>
        </w:rPr>
        <w:commentReference w:id="72"/>
      </w:r>
      <w:r w:rsidR="001B04A5" w:rsidRPr="00696A28">
        <w:t xml:space="preserve"> Panoramas et rapports « </w:t>
      </w:r>
      <w:r w:rsidR="00DF5DEC">
        <w:t xml:space="preserve">Modifier </w:t>
      </w:r>
      <w:r w:rsidR="00D2674B">
        <w:t>une entreprise</w:t>
      </w:r>
      <w:r w:rsidR="00DF5DEC">
        <w:t xml:space="preserve"> dans le salon carrière </w:t>
      </w:r>
      <w:r w:rsidR="008D52DB" w:rsidRPr="00696A28">
        <w:t>»</w:t>
      </w:r>
      <w:bookmarkEnd w:id="71"/>
    </w:p>
    <w:p w14:paraId="50593C6C" w14:textId="77777777" w:rsidR="003D6F1E" w:rsidRPr="008572D8" w:rsidRDefault="003D6F1E" w:rsidP="00533772"/>
    <w:p w14:paraId="0A6FE70F" w14:textId="77777777" w:rsidR="004E4906" w:rsidRPr="008572D8" w:rsidRDefault="004E4906" w:rsidP="00533772"/>
    <w:p w14:paraId="01FFEC8A" w14:textId="77777777" w:rsidR="00E94D2F" w:rsidRPr="008572D8" w:rsidRDefault="00E94D2F" w:rsidP="00533772"/>
    <w:p w14:paraId="5222258D" w14:textId="77777777" w:rsidR="00E94D2F" w:rsidRDefault="00E94D2F" w:rsidP="00533772"/>
    <w:p w14:paraId="03076DA4" w14:textId="77777777" w:rsidR="00A261FB" w:rsidRDefault="00A261FB" w:rsidP="00BA7E52">
      <w:pPr>
        <w:ind w:left="0"/>
        <w:sectPr w:rsidR="00A261FB" w:rsidSect="00DC6F1F">
          <w:pgSz w:w="12240" w:h="15840"/>
          <w:pgMar w:top="1440" w:right="1797" w:bottom="1440" w:left="1797" w:header="709" w:footer="709" w:gutter="0"/>
          <w:pgNumType w:start="0"/>
          <w:cols w:space="708"/>
          <w:titlePg/>
          <w:docGrid w:linePitch="360"/>
        </w:sectPr>
      </w:pPr>
    </w:p>
    <w:p w14:paraId="4F05E7C5" w14:textId="77777777" w:rsidR="00AE70BC" w:rsidRPr="008572D8" w:rsidRDefault="00AE70BC" w:rsidP="00BA7E52">
      <w:pPr>
        <w:ind w:left="0"/>
      </w:pPr>
    </w:p>
    <w:p w14:paraId="30995D71" w14:textId="77777777" w:rsidR="00E94D2F" w:rsidRPr="00696A28" w:rsidRDefault="008D56DC" w:rsidP="00140395">
      <w:pPr>
        <w:pStyle w:val="Titre3"/>
      </w:pPr>
      <w:bookmarkStart w:id="73" w:name="_Toc508308071"/>
      <w:r w:rsidRPr="00696A28">
        <w:t xml:space="preserve">Description des champs « </w:t>
      </w:r>
      <w:r w:rsidR="00AA26FC" w:rsidRPr="00AA26FC">
        <w:t>Modifier une entreprise dans le salon carrière</w:t>
      </w:r>
      <w:r w:rsidR="00AA26FC">
        <w:t xml:space="preserve"> </w:t>
      </w:r>
      <w:r w:rsidR="0092453A" w:rsidRPr="00AA26FC">
        <w:t>»</w:t>
      </w:r>
      <w:bookmarkEnd w:id="73"/>
    </w:p>
    <w:tbl>
      <w:tblPr>
        <w:tblStyle w:val="TableauGrille5Fonc-Accentuation3"/>
        <w:tblW w:w="13036" w:type="dxa"/>
        <w:tblLook w:val="04A0" w:firstRow="1" w:lastRow="0" w:firstColumn="1" w:lastColumn="0" w:noHBand="0" w:noVBand="1"/>
      </w:tblPr>
      <w:tblGrid>
        <w:gridCol w:w="2549"/>
        <w:gridCol w:w="2815"/>
        <w:gridCol w:w="3988"/>
        <w:gridCol w:w="3684"/>
      </w:tblGrid>
      <w:tr w:rsidR="00F14584" w:rsidRPr="008572D8" w14:paraId="30F2DFCE" w14:textId="77777777" w:rsidTr="00061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06A27F9C" w14:textId="77777777" w:rsidR="00F14584" w:rsidRPr="008572D8" w:rsidRDefault="00F14584" w:rsidP="00533772">
            <w:pPr>
              <w:rPr>
                <w:spacing w:val="5"/>
                <w:sz w:val="28"/>
                <w:szCs w:val="24"/>
              </w:rPr>
            </w:pPr>
            <w:r w:rsidRPr="008572D8">
              <w:rPr>
                <w:spacing w:val="5"/>
                <w:sz w:val="28"/>
                <w:szCs w:val="24"/>
              </w:rPr>
              <w:t>Nom du champ</w:t>
            </w:r>
          </w:p>
        </w:tc>
        <w:tc>
          <w:tcPr>
            <w:tcW w:w="3037" w:type="dxa"/>
          </w:tcPr>
          <w:p w14:paraId="2306490F"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4635" w:type="dxa"/>
          </w:tcPr>
          <w:p w14:paraId="432D7F91"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00" w:type="dxa"/>
          </w:tcPr>
          <w:p w14:paraId="4383C394"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14584" w:rsidRPr="008572D8" w14:paraId="2788080F" w14:textId="77777777"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7080AFE9" w14:textId="77777777" w:rsidR="00F14584" w:rsidRPr="008572D8" w:rsidRDefault="00F14584" w:rsidP="00533772">
            <w:pPr>
              <w:rPr>
                <w:spacing w:val="5"/>
                <w:sz w:val="28"/>
                <w:szCs w:val="24"/>
              </w:rPr>
            </w:pPr>
            <w:r w:rsidRPr="008572D8">
              <w:rPr>
                <w:spacing w:val="5"/>
                <w:sz w:val="28"/>
                <w:szCs w:val="24"/>
              </w:rPr>
              <w:t>Programmes</w:t>
            </w:r>
          </w:p>
        </w:tc>
        <w:tc>
          <w:tcPr>
            <w:tcW w:w="3037" w:type="dxa"/>
          </w:tcPr>
          <w:p w14:paraId="13E961D4" w14:textId="77777777" w:rsidR="00F14584" w:rsidRPr="008572D8" w:rsidRDefault="00A9730F"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w:t>
            </w:r>
            <w:r w:rsidR="00CB2F60">
              <w:rPr>
                <w:spacing w:val="5"/>
                <w:sz w:val="28"/>
                <w:szCs w:val="24"/>
              </w:rPr>
              <w:t>er</w:t>
            </w:r>
          </w:p>
        </w:tc>
        <w:tc>
          <w:tcPr>
            <w:tcW w:w="4635" w:type="dxa"/>
          </w:tcPr>
          <w:p w14:paraId="7B5AAFF2" w14:textId="77777777" w:rsidR="00F14584" w:rsidRPr="008572D8" w:rsidRDefault="00F14584" w:rsidP="006B1F34">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Coche</w:t>
            </w:r>
            <w:r w:rsidR="00A93C71">
              <w:rPr>
                <w:spacing w:val="5"/>
                <w:sz w:val="28"/>
                <w:szCs w:val="24"/>
              </w:rPr>
              <w:t>r</w:t>
            </w:r>
            <w:r w:rsidRPr="008572D8">
              <w:rPr>
                <w:spacing w:val="5"/>
                <w:sz w:val="28"/>
                <w:szCs w:val="24"/>
              </w:rPr>
              <w:t xml:space="preserve"> le ou les programmes en lien avec l’entreprise</w:t>
            </w:r>
            <w:r w:rsidR="00E22C2A">
              <w:rPr>
                <w:spacing w:val="5"/>
                <w:sz w:val="28"/>
                <w:szCs w:val="24"/>
              </w:rPr>
              <w:t xml:space="preserve"> (les cases sont cochés selon les anciens programmes)</w:t>
            </w:r>
          </w:p>
        </w:tc>
        <w:tc>
          <w:tcPr>
            <w:tcW w:w="2900" w:type="dxa"/>
          </w:tcPr>
          <w:p w14:paraId="611CBE04" w14:textId="77777777" w:rsidR="00F14584" w:rsidRDefault="008F49EF" w:rsidP="008F49EF">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Entreprise.Programme</w:t>
            </w:r>
            <w:proofErr w:type="spellEnd"/>
          </w:p>
          <w:p w14:paraId="26B276E5" w14:textId="77777777" w:rsidR="00DB6738" w:rsidRPr="008572D8" w:rsidRDefault="00DB6738" w:rsidP="008F49EF">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r w:rsidR="00F14584" w:rsidRPr="008572D8" w14:paraId="608CA804" w14:textId="77777777" w:rsidTr="00061633">
        <w:tc>
          <w:tcPr>
            <w:cnfStyle w:val="001000000000" w:firstRow="0" w:lastRow="0" w:firstColumn="1" w:lastColumn="0" w:oddVBand="0" w:evenVBand="0" w:oddHBand="0" w:evenHBand="0" w:firstRowFirstColumn="0" w:firstRowLastColumn="0" w:lastRowFirstColumn="0" w:lastRowLastColumn="0"/>
            <w:tcW w:w="2464" w:type="dxa"/>
          </w:tcPr>
          <w:p w14:paraId="28A9EB43" w14:textId="77777777" w:rsidR="00F14584" w:rsidRPr="008572D8" w:rsidRDefault="00F14584" w:rsidP="00533772">
            <w:pPr>
              <w:rPr>
                <w:spacing w:val="5"/>
                <w:sz w:val="28"/>
                <w:szCs w:val="24"/>
              </w:rPr>
            </w:pPr>
            <w:r w:rsidRPr="008572D8">
              <w:rPr>
                <w:spacing w:val="5"/>
                <w:sz w:val="28"/>
                <w:szCs w:val="24"/>
              </w:rPr>
              <w:t>Téléphone</w:t>
            </w:r>
          </w:p>
        </w:tc>
        <w:tc>
          <w:tcPr>
            <w:tcW w:w="3037" w:type="dxa"/>
          </w:tcPr>
          <w:p w14:paraId="19B32B94" w14:textId="77777777"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635" w:type="dxa"/>
          </w:tcPr>
          <w:p w14:paraId="099B9620" w14:textId="77777777" w:rsidR="00F14584" w:rsidRPr="008572D8" w:rsidRDefault="00F14584" w:rsidP="007A00D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le téléphone pour rejoindre l’entreprise</w:t>
            </w:r>
            <w:r w:rsidR="00B57CE1">
              <w:rPr>
                <w:spacing w:val="5"/>
                <w:sz w:val="28"/>
                <w:szCs w:val="24"/>
              </w:rPr>
              <w:t xml:space="preserve"> (le champ est rempli </w:t>
            </w:r>
            <w:r w:rsidR="00603110">
              <w:rPr>
                <w:spacing w:val="5"/>
                <w:sz w:val="28"/>
                <w:szCs w:val="24"/>
              </w:rPr>
              <w:t xml:space="preserve">par l’ancien téléphone </w:t>
            </w:r>
            <w:r w:rsidR="00B57CE1">
              <w:rPr>
                <w:spacing w:val="5"/>
                <w:sz w:val="28"/>
                <w:szCs w:val="24"/>
              </w:rPr>
              <w:t>par défaut)</w:t>
            </w:r>
          </w:p>
        </w:tc>
        <w:tc>
          <w:tcPr>
            <w:tcW w:w="2900" w:type="dxa"/>
          </w:tcPr>
          <w:p w14:paraId="30DAF66F" w14:textId="77777777" w:rsidR="00F14584" w:rsidRDefault="00033E33" w:rsidP="00033E3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Entreprise.Telephone</w:t>
            </w:r>
            <w:proofErr w:type="spellEnd"/>
          </w:p>
          <w:p w14:paraId="5B2CCBA0" w14:textId="77777777" w:rsidR="00DB6738" w:rsidRPr="008572D8" w:rsidRDefault="00DB6738" w:rsidP="00033E3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r w:rsidR="00F14584" w:rsidRPr="008572D8" w14:paraId="075667AA" w14:textId="77777777"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0F169B11" w14:textId="77777777" w:rsidR="00F14584" w:rsidRPr="008572D8" w:rsidRDefault="00F14584" w:rsidP="00533772">
            <w:pPr>
              <w:rPr>
                <w:spacing w:val="5"/>
                <w:sz w:val="28"/>
                <w:szCs w:val="24"/>
              </w:rPr>
            </w:pPr>
            <w:r w:rsidRPr="008572D8">
              <w:rPr>
                <w:spacing w:val="5"/>
                <w:sz w:val="28"/>
                <w:szCs w:val="24"/>
              </w:rPr>
              <w:t>Adresse courrielle</w:t>
            </w:r>
          </w:p>
        </w:tc>
        <w:tc>
          <w:tcPr>
            <w:tcW w:w="3037" w:type="dxa"/>
          </w:tcPr>
          <w:p w14:paraId="71478715"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35" w:type="dxa"/>
          </w:tcPr>
          <w:p w14:paraId="60161B66" w14:textId="77777777" w:rsidR="00F14584" w:rsidRPr="008572D8" w:rsidRDefault="00F14584" w:rsidP="00C6630C">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l’adresse courrielle de l’entreprise</w:t>
            </w:r>
            <w:r w:rsidR="009D2FC3">
              <w:rPr>
                <w:spacing w:val="5"/>
                <w:sz w:val="28"/>
                <w:szCs w:val="24"/>
              </w:rPr>
              <w:t xml:space="preserve"> (le champ est </w:t>
            </w:r>
            <w:r w:rsidR="009D2FC3">
              <w:rPr>
                <w:spacing w:val="5"/>
                <w:sz w:val="28"/>
                <w:szCs w:val="24"/>
              </w:rPr>
              <w:lastRenderedPageBreak/>
              <w:t xml:space="preserve">rempli par l’ancienne adresse </w:t>
            </w:r>
            <w:r w:rsidR="00626FFB">
              <w:rPr>
                <w:spacing w:val="5"/>
                <w:sz w:val="28"/>
                <w:szCs w:val="24"/>
              </w:rPr>
              <w:t>courrielle</w:t>
            </w:r>
            <w:r w:rsidR="009D2FC3">
              <w:rPr>
                <w:spacing w:val="5"/>
                <w:sz w:val="28"/>
                <w:szCs w:val="24"/>
              </w:rPr>
              <w:t xml:space="preserve"> par défaut)</w:t>
            </w:r>
          </w:p>
        </w:tc>
        <w:tc>
          <w:tcPr>
            <w:tcW w:w="2900" w:type="dxa"/>
          </w:tcPr>
          <w:p w14:paraId="4B26121D" w14:textId="77777777" w:rsidR="00F14584" w:rsidRDefault="00FA1F98" w:rsidP="00FA1F98">
            <w:pPr>
              <w:ind w:left="0"/>
              <w:cnfStyle w:val="000000100000" w:firstRow="0" w:lastRow="0" w:firstColumn="0" w:lastColumn="0" w:oddVBand="0" w:evenVBand="0" w:oddHBand="1" w:evenHBand="0" w:firstRowFirstColumn="0" w:firstRowLastColumn="0" w:lastRowFirstColumn="0" w:lastRowLastColumn="0"/>
              <w:rPr>
                <w:spacing w:val="5"/>
                <w:sz w:val="28"/>
                <w:szCs w:val="24"/>
              </w:rPr>
            </w:pPr>
            <w:del w:id="74" w:author="Lainesse" w:date="2018-03-27T14:25:00Z">
              <w:r w:rsidDel="00064890">
                <w:rPr>
                  <w:spacing w:val="5"/>
                  <w:sz w:val="28"/>
                  <w:szCs w:val="24"/>
                </w:rPr>
                <w:lastRenderedPageBreak/>
                <w:delText>Entrepirse</w:delText>
              </w:r>
            </w:del>
            <w:proofErr w:type="spellStart"/>
            <w:ins w:id="75" w:author="Lainesse" w:date="2018-03-27T14:25:00Z">
              <w:r w:rsidR="00064890">
                <w:rPr>
                  <w:spacing w:val="5"/>
                  <w:sz w:val="28"/>
                  <w:szCs w:val="24"/>
                </w:rPr>
                <w:t>Entrep</w:t>
              </w:r>
              <w:r w:rsidR="00064890">
                <w:rPr>
                  <w:spacing w:val="5"/>
                  <w:sz w:val="28"/>
                  <w:szCs w:val="24"/>
                </w:rPr>
                <w:t>ri</w:t>
              </w:r>
              <w:r w:rsidR="00064890">
                <w:rPr>
                  <w:spacing w:val="5"/>
                  <w:sz w:val="28"/>
                  <w:szCs w:val="24"/>
                </w:rPr>
                <w:t>se</w:t>
              </w:r>
            </w:ins>
            <w:r>
              <w:rPr>
                <w:spacing w:val="5"/>
                <w:sz w:val="28"/>
                <w:szCs w:val="24"/>
              </w:rPr>
              <w:t>.Cou</w:t>
            </w:r>
            <w:ins w:id="76" w:author="Lainesse" w:date="2018-03-27T14:25:00Z">
              <w:r w:rsidR="00064890">
                <w:rPr>
                  <w:spacing w:val="5"/>
                  <w:sz w:val="28"/>
                  <w:szCs w:val="24"/>
                </w:rPr>
                <w:t>r</w:t>
              </w:r>
            </w:ins>
            <w:r>
              <w:rPr>
                <w:spacing w:val="5"/>
                <w:sz w:val="28"/>
                <w:szCs w:val="24"/>
              </w:rPr>
              <w:t>riel</w:t>
            </w:r>
            <w:proofErr w:type="spellEnd"/>
          </w:p>
          <w:p w14:paraId="0E91B842" w14:textId="77777777" w:rsidR="00DB6738" w:rsidRPr="008572D8" w:rsidRDefault="00DB6738" w:rsidP="00FA1F98">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w:t>
            </w:r>
            <w:proofErr w:type="gramStart"/>
            <w:r w:rsidRPr="00FA1C25">
              <w:t>de</w:t>
            </w:r>
            <w:proofErr w:type="gramEnd"/>
            <w:r w:rsidRPr="00FA1C25">
              <w:t xml:space="preserve"> l’entreprise sélectionné</w:t>
            </w:r>
            <w:r>
              <w:t>)</w:t>
            </w:r>
          </w:p>
        </w:tc>
      </w:tr>
      <w:tr w:rsidR="00F14584" w:rsidRPr="008572D8" w14:paraId="74AAFA61" w14:textId="77777777" w:rsidTr="00061633">
        <w:tc>
          <w:tcPr>
            <w:cnfStyle w:val="001000000000" w:firstRow="0" w:lastRow="0" w:firstColumn="1" w:lastColumn="0" w:oddVBand="0" w:evenVBand="0" w:oddHBand="0" w:evenHBand="0" w:firstRowFirstColumn="0" w:firstRowLastColumn="0" w:lastRowFirstColumn="0" w:lastRowLastColumn="0"/>
            <w:tcW w:w="2464" w:type="dxa"/>
          </w:tcPr>
          <w:p w14:paraId="18D39444" w14:textId="77777777" w:rsidR="00F14584" w:rsidRPr="008572D8" w:rsidRDefault="00F14584" w:rsidP="00533772">
            <w:pPr>
              <w:rPr>
                <w:spacing w:val="5"/>
                <w:sz w:val="28"/>
                <w:szCs w:val="24"/>
              </w:rPr>
            </w:pPr>
            <w:r w:rsidRPr="008572D8">
              <w:rPr>
                <w:spacing w:val="5"/>
                <w:sz w:val="28"/>
                <w:szCs w:val="24"/>
              </w:rPr>
              <w:t>Contact</w:t>
            </w:r>
          </w:p>
        </w:tc>
        <w:tc>
          <w:tcPr>
            <w:tcW w:w="3037" w:type="dxa"/>
          </w:tcPr>
          <w:p w14:paraId="07EBAE54" w14:textId="77777777"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635" w:type="dxa"/>
          </w:tcPr>
          <w:p w14:paraId="778B73C6" w14:textId="77777777" w:rsidR="00F14584" w:rsidRPr="008572D8" w:rsidRDefault="00F14584" w:rsidP="00DE5660">
            <w:pPr>
              <w:ind w:left="0"/>
              <w:cnfStyle w:val="000000000000" w:firstRow="0" w:lastRow="0" w:firstColumn="0" w:lastColumn="0" w:oddVBand="0" w:evenVBand="0" w:oddHBand="0" w:evenHBand="0" w:firstRowFirstColumn="0" w:firstRowLastColumn="0" w:lastRowFirstColumn="0" w:lastRowLastColumn="0"/>
              <w:rPr>
                <w:spacing w:val="5"/>
                <w:sz w:val="28"/>
                <w:szCs w:val="24"/>
              </w:rPr>
            </w:pPr>
            <w:commentRangeStart w:id="77"/>
            <w:r w:rsidRPr="008572D8">
              <w:rPr>
                <w:spacing w:val="5"/>
                <w:sz w:val="28"/>
                <w:szCs w:val="24"/>
              </w:rPr>
              <w:t>Entre un ou plusieurs contacts dans des entrés textes distinctes</w:t>
            </w:r>
            <w:r w:rsidR="005522A9">
              <w:rPr>
                <w:spacing w:val="5"/>
                <w:sz w:val="28"/>
                <w:szCs w:val="24"/>
              </w:rPr>
              <w:t xml:space="preserve"> (le champ est rempli par les anciens contacts par défaut)</w:t>
            </w:r>
            <w:commentRangeEnd w:id="77"/>
            <w:r w:rsidR="00064890">
              <w:rPr>
                <w:rStyle w:val="Marquedecommentaire"/>
              </w:rPr>
              <w:commentReference w:id="77"/>
            </w:r>
          </w:p>
        </w:tc>
        <w:tc>
          <w:tcPr>
            <w:tcW w:w="2900" w:type="dxa"/>
          </w:tcPr>
          <w:p w14:paraId="3BE57A07" w14:textId="77777777" w:rsidR="00F14584" w:rsidRDefault="00ED47F2" w:rsidP="00ED47F2">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p w14:paraId="6D872533" w14:textId="77777777" w:rsidR="00292793" w:rsidRPr="008572D8" w:rsidRDefault="00292793" w:rsidP="00ED47F2">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r w:rsidR="007D486B" w:rsidRPr="008572D8" w14:paraId="7B2E7C4F" w14:textId="77777777"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5E5447F5" w14:textId="77777777" w:rsidR="007D486B" w:rsidRPr="008572D8" w:rsidRDefault="007D486B" w:rsidP="007D486B">
            <w:pPr>
              <w:tabs>
                <w:tab w:val="left" w:pos="1999"/>
              </w:tabs>
              <w:rPr>
                <w:spacing w:val="5"/>
                <w:sz w:val="28"/>
                <w:szCs w:val="24"/>
              </w:rPr>
            </w:pPr>
            <w:r>
              <w:rPr>
                <w:spacing w:val="5"/>
                <w:sz w:val="28"/>
                <w:szCs w:val="24"/>
              </w:rPr>
              <w:t>Années</w:t>
            </w:r>
            <w:r>
              <w:rPr>
                <w:spacing w:val="5"/>
                <w:sz w:val="28"/>
                <w:szCs w:val="24"/>
              </w:rPr>
              <w:tab/>
            </w:r>
          </w:p>
        </w:tc>
        <w:tc>
          <w:tcPr>
            <w:tcW w:w="3037" w:type="dxa"/>
          </w:tcPr>
          <w:p w14:paraId="6259716C" w14:textId="77777777" w:rsidR="007D486B" w:rsidRPr="008572D8" w:rsidRDefault="007D486B"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Liste </w:t>
            </w:r>
            <w:r w:rsidR="00944A74">
              <w:rPr>
                <w:spacing w:val="5"/>
                <w:sz w:val="28"/>
                <w:szCs w:val="24"/>
              </w:rPr>
              <w:t>déroulante</w:t>
            </w:r>
          </w:p>
        </w:tc>
        <w:tc>
          <w:tcPr>
            <w:tcW w:w="4635" w:type="dxa"/>
          </w:tcPr>
          <w:p w14:paraId="1C6119E6" w14:textId="77777777" w:rsidR="007D486B" w:rsidRPr="008572D8" w:rsidRDefault="00944A74"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Sélectionne l’années parmi plusieurs choix d’années disponible</w:t>
            </w:r>
          </w:p>
        </w:tc>
        <w:tc>
          <w:tcPr>
            <w:tcW w:w="2900" w:type="dxa"/>
          </w:tcPr>
          <w:p w14:paraId="542B41FA" w14:textId="77777777" w:rsidR="005505D2" w:rsidRDefault="0049053A"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SalonCariere.Annee</w:t>
            </w:r>
            <w:proofErr w:type="spellEnd"/>
          </w:p>
          <w:p w14:paraId="1A8F0138" w14:textId="77777777" w:rsidR="007D486B" w:rsidRDefault="005505D2"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 (</w:t>
            </w:r>
            <w:proofErr w:type="gramStart"/>
            <w:r w:rsidRPr="00FA1C25">
              <w:t>de</w:t>
            </w:r>
            <w:proofErr w:type="gramEnd"/>
            <w:r w:rsidRPr="00FA1C25">
              <w:t xml:space="preserve"> l’entreprise sélectionné</w:t>
            </w:r>
            <w:r>
              <w:t>)</w:t>
            </w:r>
          </w:p>
        </w:tc>
      </w:tr>
      <w:tr w:rsidR="007D486B" w:rsidRPr="008572D8" w14:paraId="1CC0AECF" w14:textId="77777777" w:rsidTr="00061633">
        <w:tc>
          <w:tcPr>
            <w:cnfStyle w:val="001000000000" w:firstRow="0" w:lastRow="0" w:firstColumn="1" w:lastColumn="0" w:oddVBand="0" w:evenVBand="0" w:oddHBand="0" w:evenHBand="0" w:firstRowFirstColumn="0" w:firstRowLastColumn="0" w:lastRowFirstColumn="0" w:lastRowLastColumn="0"/>
            <w:tcW w:w="2464" w:type="dxa"/>
          </w:tcPr>
          <w:p w14:paraId="4163E107" w14:textId="77777777" w:rsidR="007D486B" w:rsidRDefault="007D486B" w:rsidP="007D486B">
            <w:pPr>
              <w:tabs>
                <w:tab w:val="left" w:pos="1999"/>
              </w:tabs>
              <w:rPr>
                <w:spacing w:val="5"/>
                <w:sz w:val="28"/>
                <w:szCs w:val="24"/>
              </w:rPr>
            </w:pPr>
            <w:r>
              <w:rPr>
                <w:spacing w:val="5"/>
                <w:sz w:val="28"/>
                <w:szCs w:val="24"/>
              </w:rPr>
              <w:t>Participer</w:t>
            </w:r>
          </w:p>
        </w:tc>
        <w:tc>
          <w:tcPr>
            <w:tcW w:w="3037" w:type="dxa"/>
          </w:tcPr>
          <w:p w14:paraId="2FBCACF9" w14:textId="77777777" w:rsidR="007D486B" w:rsidRPr="008572D8" w:rsidRDefault="007D486B"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cocher</w:t>
            </w:r>
          </w:p>
        </w:tc>
        <w:tc>
          <w:tcPr>
            <w:tcW w:w="4635" w:type="dxa"/>
          </w:tcPr>
          <w:p w14:paraId="7444A7B8" w14:textId="77777777" w:rsidR="007D486B" w:rsidRPr="008572D8" w:rsidRDefault="00DE402C" w:rsidP="00DE566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Coche si l’entreprise participe </w:t>
            </w:r>
            <w:del w:id="78" w:author="Lainesse" w:date="2018-03-27T14:27:00Z">
              <w:r w:rsidDel="00064890">
                <w:rPr>
                  <w:spacing w:val="5"/>
                  <w:sz w:val="28"/>
                  <w:szCs w:val="24"/>
                </w:rPr>
                <w:delText>à le</w:delText>
              </w:r>
            </w:del>
            <w:ins w:id="79" w:author="Lainesse" w:date="2018-03-27T14:27:00Z">
              <w:r w:rsidR="00064890">
                <w:rPr>
                  <w:spacing w:val="5"/>
                  <w:sz w:val="28"/>
                  <w:szCs w:val="24"/>
                </w:rPr>
                <w:t>au</w:t>
              </w:r>
            </w:ins>
            <w:r>
              <w:rPr>
                <w:spacing w:val="5"/>
                <w:sz w:val="28"/>
                <w:szCs w:val="24"/>
              </w:rPr>
              <w:t xml:space="preserve"> salon carrière.</w:t>
            </w:r>
          </w:p>
        </w:tc>
        <w:tc>
          <w:tcPr>
            <w:tcW w:w="2900" w:type="dxa"/>
          </w:tcPr>
          <w:p w14:paraId="08E320D4" w14:textId="77777777" w:rsidR="00214C6C" w:rsidRDefault="00214C6C" w:rsidP="00214C6C">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SalonCariere.Participer</w:t>
            </w:r>
            <w:proofErr w:type="spellEnd"/>
          </w:p>
          <w:p w14:paraId="0C6F168C" w14:textId="77777777" w:rsidR="007D486B" w:rsidRDefault="00214C6C" w:rsidP="00214C6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 (</w:t>
            </w:r>
            <w:proofErr w:type="gramStart"/>
            <w:r w:rsidRPr="00FA1C25">
              <w:t>de</w:t>
            </w:r>
            <w:proofErr w:type="gramEnd"/>
            <w:r w:rsidRPr="00FA1C25">
              <w:t xml:space="preserve"> l’entreprise sélectionné</w:t>
            </w:r>
            <w:r>
              <w:t>)</w:t>
            </w:r>
          </w:p>
        </w:tc>
      </w:tr>
      <w:tr w:rsidR="00F14584" w:rsidRPr="008572D8" w14:paraId="47ED4889" w14:textId="77777777"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26FF0CA6" w14:textId="77777777" w:rsidR="00F14584" w:rsidRPr="008572D8" w:rsidRDefault="00F14584" w:rsidP="00533772">
            <w:pPr>
              <w:rPr>
                <w:spacing w:val="5"/>
                <w:sz w:val="28"/>
                <w:szCs w:val="24"/>
              </w:rPr>
            </w:pPr>
            <w:r w:rsidRPr="008572D8">
              <w:rPr>
                <w:spacing w:val="5"/>
                <w:sz w:val="28"/>
                <w:szCs w:val="24"/>
              </w:rPr>
              <w:lastRenderedPageBreak/>
              <w:t>+ (Ajout contact)</w:t>
            </w:r>
          </w:p>
        </w:tc>
        <w:tc>
          <w:tcPr>
            <w:tcW w:w="3037" w:type="dxa"/>
          </w:tcPr>
          <w:p w14:paraId="219500CB"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635" w:type="dxa"/>
          </w:tcPr>
          <w:p w14:paraId="6C4C1FF8" w14:textId="77777777" w:rsidR="00F14584" w:rsidRPr="008572D8" w:rsidRDefault="00F14584" w:rsidP="005C6FD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Ajoute une entrée de texte « Contact »</w:t>
            </w:r>
          </w:p>
        </w:tc>
        <w:tc>
          <w:tcPr>
            <w:tcW w:w="2900" w:type="dxa"/>
          </w:tcPr>
          <w:p w14:paraId="3F735E16"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F14584" w:rsidRPr="008572D8" w14:paraId="54347F34" w14:textId="77777777" w:rsidTr="00061633">
        <w:tc>
          <w:tcPr>
            <w:cnfStyle w:val="001000000000" w:firstRow="0" w:lastRow="0" w:firstColumn="1" w:lastColumn="0" w:oddVBand="0" w:evenVBand="0" w:oddHBand="0" w:evenHBand="0" w:firstRowFirstColumn="0" w:firstRowLastColumn="0" w:lastRowFirstColumn="0" w:lastRowLastColumn="0"/>
            <w:tcW w:w="2464" w:type="dxa"/>
          </w:tcPr>
          <w:p w14:paraId="750481BD" w14:textId="77777777" w:rsidR="00F14584" w:rsidRPr="00855726" w:rsidRDefault="00F14584" w:rsidP="00855726">
            <w:pPr>
              <w:pStyle w:val="Paragraphedeliste"/>
              <w:numPr>
                <w:ilvl w:val="0"/>
                <w:numId w:val="34"/>
              </w:numPr>
              <w:rPr>
                <w:spacing w:val="5"/>
                <w:sz w:val="28"/>
                <w:szCs w:val="24"/>
              </w:rPr>
            </w:pPr>
            <w:r w:rsidRPr="00855726">
              <w:rPr>
                <w:spacing w:val="5"/>
                <w:sz w:val="28"/>
                <w:szCs w:val="24"/>
              </w:rPr>
              <w:t>(Supprime contact)</w:t>
            </w:r>
          </w:p>
        </w:tc>
        <w:tc>
          <w:tcPr>
            <w:tcW w:w="3037" w:type="dxa"/>
          </w:tcPr>
          <w:p w14:paraId="48F224EC" w14:textId="77777777"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4635" w:type="dxa"/>
          </w:tcPr>
          <w:p w14:paraId="0C7F55EB" w14:textId="77777777" w:rsidR="00F14584" w:rsidRPr="008572D8" w:rsidRDefault="00F14584" w:rsidP="009E5776">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une entrée de texte « Contact »</w:t>
            </w:r>
          </w:p>
        </w:tc>
        <w:tc>
          <w:tcPr>
            <w:tcW w:w="2900" w:type="dxa"/>
          </w:tcPr>
          <w:p w14:paraId="0C0FC63B" w14:textId="77777777"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7C1551" w:rsidRPr="008572D8" w14:paraId="61ED5EBE" w14:textId="77777777"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7D00C973" w14:textId="77777777" w:rsidR="007C1551" w:rsidRPr="008572D8" w:rsidRDefault="007C1551" w:rsidP="00533772">
            <w:pPr>
              <w:rPr>
                <w:spacing w:val="5"/>
                <w:sz w:val="28"/>
                <w:szCs w:val="24"/>
              </w:rPr>
            </w:pPr>
            <w:r w:rsidRPr="008572D8">
              <w:rPr>
                <w:spacing w:val="5"/>
                <w:sz w:val="28"/>
                <w:szCs w:val="24"/>
              </w:rPr>
              <w:t>Modifier</w:t>
            </w:r>
          </w:p>
        </w:tc>
        <w:tc>
          <w:tcPr>
            <w:tcW w:w="3037" w:type="dxa"/>
          </w:tcPr>
          <w:p w14:paraId="223D3FA2"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635" w:type="dxa"/>
          </w:tcPr>
          <w:p w14:paraId="22BEF143"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Confirme et modifie l’entreprise selon les paramètres entrés</w:t>
            </w:r>
          </w:p>
        </w:tc>
        <w:tc>
          <w:tcPr>
            <w:tcW w:w="2900" w:type="dxa"/>
          </w:tcPr>
          <w:p w14:paraId="123A4ECA"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14:paraId="6A58842D" w14:textId="77777777" w:rsidR="00737F2B" w:rsidRPr="008572D8" w:rsidRDefault="00737F2B" w:rsidP="00354692">
      <w:pPr>
        <w:ind w:left="0"/>
      </w:pPr>
    </w:p>
    <w:p w14:paraId="60D3946D" w14:textId="77777777" w:rsidR="006A6EDA" w:rsidRPr="005F401C" w:rsidRDefault="006A6EDA" w:rsidP="00140395">
      <w:pPr>
        <w:pStyle w:val="Titre3"/>
      </w:pPr>
      <w:bookmarkStart w:id="80" w:name="_Toc508308072"/>
      <w:r w:rsidRPr="005F401C">
        <w:t xml:space="preserve">Tableau des validations « </w:t>
      </w:r>
      <w:r w:rsidR="00AC14F2" w:rsidRPr="005F401C">
        <w:t>Modifier une entreprise existante</w:t>
      </w:r>
      <w:r w:rsidRPr="005F401C">
        <w:t xml:space="preserve"> »</w:t>
      </w:r>
      <w:bookmarkEnd w:id="80"/>
    </w:p>
    <w:tbl>
      <w:tblPr>
        <w:tblStyle w:val="TableauGrille5Fonc-Accentuation3"/>
        <w:tblW w:w="0" w:type="auto"/>
        <w:tblLook w:val="04A0" w:firstRow="1" w:lastRow="0" w:firstColumn="1" w:lastColumn="0" w:noHBand="0" w:noVBand="1"/>
      </w:tblPr>
      <w:tblGrid>
        <w:gridCol w:w="3142"/>
        <w:gridCol w:w="3193"/>
        <w:gridCol w:w="3067"/>
        <w:gridCol w:w="3162"/>
      </w:tblGrid>
      <w:tr w:rsidR="00BF5016" w:rsidRPr="008572D8" w14:paraId="70BE7CE4" w14:textId="77777777" w:rsidTr="00B44DA2">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142" w:type="dxa"/>
          </w:tcPr>
          <w:p w14:paraId="2FF210E3" w14:textId="77777777" w:rsidR="00BF5016" w:rsidRPr="008572D8" w:rsidRDefault="00BF5016" w:rsidP="00533772">
            <w:r w:rsidRPr="008572D8">
              <w:t>Champs à valider</w:t>
            </w:r>
          </w:p>
        </w:tc>
        <w:tc>
          <w:tcPr>
            <w:tcW w:w="3193" w:type="dxa"/>
          </w:tcPr>
          <w:p w14:paraId="747E8E88"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67" w:type="dxa"/>
          </w:tcPr>
          <w:p w14:paraId="362EEED8"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162" w:type="dxa"/>
          </w:tcPr>
          <w:p w14:paraId="418D9CA0"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BF5016" w:rsidRPr="008572D8" w14:paraId="3F7F69B6" w14:textId="77777777" w:rsidTr="00B44DA2">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142" w:type="dxa"/>
          </w:tcPr>
          <w:p w14:paraId="56CA1DB4" w14:textId="77777777" w:rsidR="00BF5016" w:rsidRPr="008572D8" w:rsidRDefault="00BF5016" w:rsidP="00533772"/>
        </w:tc>
        <w:tc>
          <w:tcPr>
            <w:tcW w:w="3193" w:type="dxa"/>
          </w:tcPr>
          <w:p w14:paraId="22E26B5E"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067" w:type="dxa"/>
          </w:tcPr>
          <w:p w14:paraId="633DBAFB"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162" w:type="dxa"/>
          </w:tcPr>
          <w:p w14:paraId="523B141C"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r>
    </w:tbl>
    <w:p w14:paraId="16074868" w14:textId="77777777" w:rsidR="00E779D5" w:rsidRPr="008572D8" w:rsidRDefault="00E779D5" w:rsidP="00533772"/>
    <w:p w14:paraId="307176BA" w14:textId="77777777" w:rsidR="00E779D5" w:rsidRPr="005F401C" w:rsidRDefault="00E779D5" w:rsidP="00140395">
      <w:pPr>
        <w:pStyle w:val="Titre3"/>
      </w:pPr>
      <w:bookmarkStart w:id="81" w:name="_Toc508308073"/>
      <w:r w:rsidRPr="005F401C">
        <w:rPr>
          <w:color w:val="343437"/>
          <w:spacing w:val="2"/>
        </w:rPr>
        <w:t>Paramètres d’entrée</w:t>
      </w:r>
      <w:r w:rsidR="00516CEA" w:rsidRPr="005F401C">
        <w:rPr>
          <w:color w:val="343437"/>
          <w:spacing w:val="2"/>
        </w:rPr>
        <w:t xml:space="preserve"> de</w:t>
      </w:r>
      <w:r w:rsidRPr="005F401C">
        <w:rPr>
          <w:color w:val="343437"/>
          <w:spacing w:val="2"/>
        </w:rPr>
        <w:t xml:space="preserve"> </w:t>
      </w:r>
      <w:r w:rsidRPr="005F401C">
        <w:t xml:space="preserve">« </w:t>
      </w:r>
      <w:r w:rsidR="00AA7318" w:rsidRPr="005F401C">
        <w:t>Modifier une entreprise existante</w:t>
      </w:r>
      <w:r w:rsidRPr="005F401C">
        <w:t xml:space="preserve"> »</w:t>
      </w:r>
      <w:bookmarkEnd w:id="81"/>
    </w:p>
    <w:p w14:paraId="0BE49936" w14:textId="77777777" w:rsidR="00E779D5" w:rsidRPr="008572D8" w:rsidRDefault="00E779D5"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94"/>
        <w:gridCol w:w="7528"/>
      </w:tblGrid>
      <w:tr w:rsidR="00E779D5" w:rsidRPr="008572D8" w14:paraId="2EA0BD85" w14:textId="77777777" w:rsidTr="00F14051">
        <w:trPr>
          <w:trHeight w:val="448"/>
        </w:trPr>
        <w:tc>
          <w:tcPr>
            <w:tcW w:w="5094" w:type="dxa"/>
            <w:tcBorders>
              <w:bottom w:val="single" w:sz="4" w:space="0" w:color="000000"/>
              <w:right w:val="single" w:sz="4" w:space="0" w:color="000000"/>
            </w:tcBorders>
            <w:shd w:val="clear" w:color="auto" w:fill="DFDFDF"/>
          </w:tcPr>
          <w:p w14:paraId="5BD665B6" w14:textId="77777777" w:rsidR="00E779D5" w:rsidRPr="008572D8" w:rsidRDefault="00E779D5" w:rsidP="00533772">
            <w:pPr>
              <w:rPr>
                <w:b/>
              </w:rPr>
            </w:pPr>
            <w:r w:rsidRPr="008572D8">
              <w:rPr>
                <w:b/>
                <w:color w:val="343437"/>
              </w:rPr>
              <w:t>Description</w:t>
            </w:r>
          </w:p>
        </w:tc>
        <w:tc>
          <w:tcPr>
            <w:tcW w:w="7528" w:type="dxa"/>
            <w:tcBorders>
              <w:left w:val="single" w:sz="4" w:space="0" w:color="000000"/>
              <w:bottom w:val="single" w:sz="4" w:space="0" w:color="000000"/>
            </w:tcBorders>
            <w:shd w:val="clear" w:color="auto" w:fill="DFDFDF"/>
          </w:tcPr>
          <w:p w14:paraId="4B08E0B1" w14:textId="77777777" w:rsidR="00E779D5" w:rsidRPr="008572D8" w:rsidRDefault="00E779D5" w:rsidP="00533772">
            <w:pPr>
              <w:rPr>
                <w:b/>
              </w:rPr>
            </w:pPr>
            <w:r w:rsidRPr="008572D8">
              <w:rPr>
                <w:b/>
                <w:color w:val="343437"/>
              </w:rPr>
              <w:t>Nom Physique</w:t>
            </w:r>
          </w:p>
        </w:tc>
      </w:tr>
      <w:tr w:rsidR="00E779D5" w:rsidRPr="008572D8" w14:paraId="6FAA2534" w14:textId="77777777" w:rsidTr="00F14051">
        <w:trPr>
          <w:trHeight w:val="448"/>
        </w:trPr>
        <w:tc>
          <w:tcPr>
            <w:tcW w:w="5094" w:type="dxa"/>
            <w:tcBorders>
              <w:top w:val="single" w:sz="4" w:space="0" w:color="000000"/>
              <w:right w:val="single" w:sz="4" w:space="0" w:color="000000"/>
            </w:tcBorders>
          </w:tcPr>
          <w:p w14:paraId="67935B46" w14:textId="77777777" w:rsidR="00E779D5" w:rsidRPr="00E44DE5" w:rsidRDefault="00BA2BD0" w:rsidP="00533772">
            <w:pPr>
              <w:rPr>
                <w:lang w:val="fr-CA"/>
              </w:rPr>
            </w:pPr>
            <w:r w:rsidRPr="00E44DE5">
              <w:rPr>
                <w:lang w:val="fr-CA"/>
              </w:rPr>
              <w:t>L’entreprise qui va être modifi</w:t>
            </w:r>
            <w:r w:rsidR="00886CF0">
              <w:rPr>
                <w:lang w:val="fr-CA"/>
              </w:rPr>
              <w:t>er</w:t>
            </w:r>
          </w:p>
        </w:tc>
        <w:tc>
          <w:tcPr>
            <w:tcW w:w="7528" w:type="dxa"/>
            <w:tcBorders>
              <w:top w:val="single" w:sz="4" w:space="0" w:color="000000"/>
              <w:left w:val="single" w:sz="4" w:space="0" w:color="000000"/>
            </w:tcBorders>
          </w:tcPr>
          <w:p w14:paraId="1B2182F8" w14:textId="77777777" w:rsidR="00E779D5" w:rsidRPr="00E44DE5" w:rsidRDefault="00D95A7E" w:rsidP="00533772">
            <w:pPr>
              <w:rPr>
                <w:lang w:val="fr-CA"/>
              </w:rPr>
            </w:pPr>
            <w:commentRangeStart w:id="82"/>
            <w:r>
              <w:rPr>
                <w:lang w:val="fr-CA"/>
              </w:rPr>
              <w:t>Entreprise</w:t>
            </w:r>
            <w:r w:rsidR="00312CC0">
              <w:rPr>
                <w:lang w:val="fr-CA"/>
              </w:rPr>
              <w:t xml:space="preserve"> </w:t>
            </w:r>
            <w:commentRangeEnd w:id="82"/>
            <w:r w:rsidR="00064890">
              <w:rPr>
                <w:rStyle w:val="Marquedecommentaire"/>
                <w:lang w:val="fr-CA"/>
              </w:rPr>
              <w:commentReference w:id="82"/>
            </w:r>
            <w:r w:rsidR="00312CC0">
              <w:rPr>
                <w:spacing w:val="5"/>
                <w:sz w:val="28"/>
                <w:szCs w:val="24"/>
              </w:rPr>
              <w:t>(</w:t>
            </w:r>
            <w:r w:rsidR="00312CC0" w:rsidRPr="00FA1C25">
              <w:rPr>
                <w:lang w:val="fr-CA"/>
              </w:rPr>
              <w:t>de l’entreprise sélectionné</w:t>
            </w:r>
            <w:r w:rsidR="00312CC0">
              <w:t>)</w:t>
            </w:r>
          </w:p>
        </w:tc>
      </w:tr>
    </w:tbl>
    <w:p w14:paraId="6D62362C" w14:textId="77777777" w:rsidR="0048050E" w:rsidRDefault="0048050E" w:rsidP="00533772">
      <w:pPr>
        <w:sectPr w:rsidR="0048050E" w:rsidSect="00A261FB">
          <w:pgSz w:w="15840" w:h="12240" w:orient="landscape"/>
          <w:pgMar w:top="1797" w:right="1440" w:bottom="1797" w:left="1440" w:header="709" w:footer="709" w:gutter="0"/>
          <w:pgNumType w:start="0"/>
          <w:cols w:space="708"/>
          <w:titlePg/>
          <w:docGrid w:linePitch="360"/>
        </w:sectPr>
      </w:pPr>
    </w:p>
    <w:p w14:paraId="6BC5209B" w14:textId="77777777" w:rsidR="00E06055" w:rsidRPr="008572D8" w:rsidRDefault="00E06055" w:rsidP="00533772"/>
    <w:p w14:paraId="0480C66F" w14:textId="77777777" w:rsidR="00E06055" w:rsidRPr="004E721D" w:rsidRDefault="00E06055" w:rsidP="003B3859">
      <w:pPr>
        <w:pStyle w:val="Titre2"/>
      </w:pPr>
      <w:bookmarkStart w:id="83" w:name="_Toc508308074"/>
      <w:r w:rsidRPr="004E721D">
        <w:t xml:space="preserve">Étude de cas d’utilisation de « </w:t>
      </w:r>
      <w:r w:rsidR="005D5B18" w:rsidRPr="004E721D">
        <w:t>Ajouter une note</w:t>
      </w:r>
      <w:r w:rsidRPr="004E721D">
        <w:t xml:space="preserve"> »</w:t>
      </w:r>
      <w:bookmarkEnd w:id="83"/>
    </w:p>
    <w:p w14:paraId="5B4947FF" w14:textId="77777777" w:rsidR="00F33AB5" w:rsidRPr="008572D8" w:rsidRDefault="00F33AB5" w:rsidP="00533772">
      <w:r w:rsidRPr="008572D8">
        <w:t>Description :</w:t>
      </w:r>
    </w:p>
    <w:p w14:paraId="255BD9E7" w14:textId="77777777" w:rsidR="00F33AB5" w:rsidRPr="008572D8" w:rsidRDefault="00F33AB5" w:rsidP="00533772">
      <w:r w:rsidRPr="008572D8">
        <w:t xml:space="preserve">Ce cas d’utilisation permet d’ajouter </w:t>
      </w:r>
      <w:r w:rsidR="000C746F" w:rsidRPr="008572D8">
        <w:t>une note sur</w:t>
      </w:r>
      <w:r w:rsidRPr="008572D8">
        <w:t xml:space="preserve"> une entreprise dans la base de </w:t>
      </w:r>
      <w:r w:rsidR="001B0AB1" w:rsidRPr="008572D8">
        <w:t>données</w:t>
      </w:r>
      <w:r w:rsidRPr="008572D8">
        <w:t xml:space="preserve"> en pesant sur le </w:t>
      </w:r>
      <w:r w:rsidR="0099582A" w:rsidRPr="008572D8">
        <w:t>symbole de note à gauche dans la liste des entreprises</w:t>
      </w:r>
      <w:r w:rsidRPr="008572D8">
        <w:t xml:space="preserve"> de la page</w:t>
      </w:r>
      <w:r w:rsidR="00EB512A" w:rsidRPr="008572D8">
        <w:t xml:space="preserve"> «</w:t>
      </w:r>
      <w:r w:rsidR="00EB512A">
        <w:t xml:space="preserve"> Gestion</w:t>
      </w:r>
      <w:r w:rsidR="00AD0B96">
        <w:t xml:space="preserve"> Salon Carrière</w:t>
      </w:r>
      <w:r w:rsidR="00074C6F">
        <w:t xml:space="preserve"> </w:t>
      </w:r>
      <w:r w:rsidRPr="008572D8">
        <w:t xml:space="preserve">». </w:t>
      </w:r>
      <w:r w:rsidR="00B30177" w:rsidRPr="008572D8">
        <w:t xml:space="preserve">La note est automatiquement </w:t>
      </w:r>
      <w:r w:rsidR="00912B58" w:rsidRPr="008572D8">
        <w:t>sauvegardée</w:t>
      </w:r>
      <w:r w:rsidR="00B30177" w:rsidRPr="008572D8">
        <w:t xml:space="preserve"> lorsqu’il est modifié et un symbole différent a</w:t>
      </w:r>
      <w:r w:rsidR="009064C9" w:rsidRPr="008572D8">
        <w:t xml:space="preserve">pparaît pour </w:t>
      </w:r>
      <w:r w:rsidR="007C585E">
        <w:t>montrer qu</w:t>
      </w:r>
      <w:r w:rsidR="00F73EBA" w:rsidRPr="008572D8">
        <w:t>’il contient du texte</w:t>
      </w:r>
      <w:r w:rsidR="00B30177" w:rsidRPr="008572D8">
        <w:t>.</w:t>
      </w:r>
    </w:p>
    <w:p w14:paraId="4FC34BB5" w14:textId="77777777" w:rsidR="00F33AB5" w:rsidRPr="008572D8" w:rsidRDefault="00F33AB5" w:rsidP="00533772">
      <w:r w:rsidRPr="008572D8">
        <w:t xml:space="preserve">Acteur : </w:t>
      </w:r>
    </w:p>
    <w:p w14:paraId="123C41F6" w14:textId="77777777" w:rsidR="00C16CFD" w:rsidRDefault="00C16CFD" w:rsidP="00450A3F">
      <w:pPr>
        <w:pStyle w:val="Paragraphedeliste"/>
        <w:numPr>
          <w:ilvl w:val="0"/>
          <w:numId w:val="31"/>
        </w:numPr>
      </w:pPr>
      <w:r>
        <w:t xml:space="preserve">Enseignants </w:t>
      </w:r>
    </w:p>
    <w:p w14:paraId="2CBB40BA" w14:textId="77777777" w:rsidR="00F33AB5" w:rsidRPr="008572D8" w:rsidRDefault="00F33AB5" w:rsidP="00450A3F">
      <w:pPr>
        <w:pStyle w:val="Paragraphedeliste"/>
        <w:numPr>
          <w:ilvl w:val="0"/>
          <w:numId w:val="31"/>
        </w:numPr>
      </w:pPr>
      <w:r w:rsidRPr="008572D8">
        <w:t>Administrateurs</w:t>
      </w:r>
    </w:p>
    <w:p w14:paraId="26AEE88D" w14:textId="77777777" w:rsidR="00F33AB5" w:rsidRPr="008572D8" w:rsidRDefault="00F33AB5" w:rsidP="00533772">
      <w:r w:rsidRPr="008572D8">
        <w:t xml:space="preserve">Conditions de départ : </w:t>
      </w:r>
    </w:p>
    <w:p w14:paraId="1F1C3FEB" w14:textId="77777777" w:rsidR="00F33AB5" w:rsidRPr="008572D8" w:rsidRDefault="00F33AB5" w:rsidP="00466B37">
      <w:pPr>
        <w:pStyle w:val="Paragraphedeliste"/>
        <w:numPr>
          <w:ilvl w:val="0"/>
          <w:numId w:val="32"/>
        </w:numPr>
      </w:pPr>
      <w:r w:rsidRPr="008572D8">
        <w:t>Être connecté</w:t>
      </w:r>
    </w:p>
    <w:p w14:paraId="19CCD3EB" w14:textId="77777777" w:rsidR="00F33AB5" w:rsidRPr="008572D8" w:rsidRDefault="00F33AB5" w:rsidP="00533772">
      <w:r w:rsidRPr="008572D8">
        <w:t>Condition de fin :</w:t>
      </w:r>
    </w:p>
    <w:p w14:paraId="61EAA507" w14:textId="77777777" w:rsidR="00F33AB5" w:rsidRPr="008572D8" w:rsidRDefault="00F33AB5" w:rsidP="00466B37">
      <w:pPr>
        <w:pStyle w:val="Paragraphedeliste"/>
        <w:numPr>
          <w:ilvl w:val="0"/>
          <w:numId w:val="32"/>
        </w:numPr>
      </w:pPr>
      <w:r w:rsidRPr="008572D8">
        <w:t>Fermeture de fenêtre</w:t>
      </w:r>
    </w:p>
    <w:p w14:paraId="01C9E267" w14:textId="77777777" w:rsidR="00F33AB5" w:rsidRPr="008572D8" w:rsidRDefault="00F33AB5" w:rsidP="00533772">
      <w:proofErr w:type="gramStart"/>
      <w:r w:rsidRPr="008572D8">
        <w:t>OU</w:t>
      </w:r>
      <w:proofErr w:type="gramEnd"/>
    </w:p>
    <w:p w14:paraId="38FF2943" w14:textId="77777777" w:rsidR="00F33AB5" w:rsidRPr="008572D8" w:rsidRDefault="00F33AB5" w:rsidP="00466B37">
      <w:pPr>
        <w:pStyle w:val="Paragraphedeliste"/>
        <w:numPr>
          <w:ilvl w:val="0"/>
          <w:numId w:val="32"/>
        </w:numPr>
      </w:pPr>
      <w:r w:rsidRPr="008572D8">
        <w:t xml:space="preserve">Sélection d’une autre option dans le menu principal </w:t>
      </w:r>
    </w:p>
    <w:p w14:paraId="2FDED0C0" w14:textId="77777777" w:rsidR="00F33AB5" w:rsidRPr="008572D8" w:rsidRDefault="00F33AB5" w:rsidP="00533772">
      <w:r w:rsidRPr="008572D8">
        <w:t>Exception :</w:t>
      </w:r>
    </w:p>
    <w:p w14:paraId="11FB2554" w14:textId="77777777" w:rsidR="00D226B9" w:rsidRPr="008572D8" w:rsidRDefault="00F33AB5" w:rsidP="00533772">
      <w:r w:rsidRPr="008572D8">
        <w:t>N/A</w:t>
      </w:r>
    </w:p>
    <w:p w14:paraId="6AD3B73E" w14:textId="77777777" w:rsidR="00E573D0" w:rsidRPr="00B70C01" w:rsidRDefault="006E3E11" w:rsidP="00140395">
      <w:pPr>
        <w:pStyle w:val="Titre3"/>
        <w:rPr>
          <w:sz w:val="28"/>
        </w:rPr>
      </w:pPr>
      <w:bookmarkStart w:id="84" w:name="_Toc508308075"/>
      <w:r w:rsidRPr="00B70C01">
        <w:rPr>
          <w:noProof/>
          <w:sz w:val="28"/>
        </w:rPr>
        <w:lastRenderedPageBreak/>
        <w:drawing>
          <wp:anchor distT="0" distB="0" distL="114300" distR="114300" simplePos="0" relativeHeight="251663360" behindDoc="0" locked="0" layoutInCell="1" allowOverlap="1" wp14:anchorId="5E19F317" wp14:editId="248FA8B3">
            <wp:simplePos x="0" y="0"/>
            <wp:positionH relativeFrom="column">
              <wp:posOffset>2350191</wp:posOffset>
            </wp:positionH>
            <wp:positionV relativeFrom="paragraph">
              <wp:posOffset>472147</wp:posOffset>
            </wp:positionV>
            <wp:extent cx="2579370" cy="855345"/>
            <wp:effectExtent l="0" t="0" r="0" b="1905"/>
            <wp:wrapThrough wrapText="bothSides">
              <wp:wrapPolygon edited="0">
                <wp:start x="0" y="0"/>
                <wp:lineTo x="0" y="21167"/>
                <wp:lineTo x="21377" y="21167"/>
                <wp:lineTo x="21377"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note.PNG"/>
                    <pic:cNvPicPr/>
                  </pic:nvPicPr>
                  <pic:blipFill>
                    <a:blip r:embed="rId17">
                      <a:extLst>
                        <a:ext uri="{28A0092B-C50C-407E-A947-70E740481C1C}">
                          <a14:useLocalDpi xmlns:a14="http://schemas.microsoft.com/office/drawing/2010/main" val="0"/>
                        </a:ext>
                      </a:extLst>
                    </a:blip>
                    <a:stretch>
                      <a:fillRect/>
                    </a:stretch>
                  </pic:blipFill>
                  <pic:spPr>
                    <a:xfrm>
                      <a:off x="0" y="0"/>
                      <a:ext cx="2579370" cy="855345"/>
                    </a:xfrm>
                    <a:prstGeom prst="rect">
                      <a:avLst/>
                    </a:prstGeom>
                  </pic:spPr>
                </pic:pic>
              </a:graphicData>
            </a:graphic>
            <wp14:sizeRelH relativeFrom="margin">
              <wp14:pctWidth>0</wp14:pctWidth>
            </wp14:sizeRelH>
            <wp14:sizeRelV relativeFrom="margin">
              <wp14:pctHeight>0</wp14:pctHeight>
            </wp14:sizeRelV>
          </wp:anchor>
        </w:drawing>
      </w:r>
      <w:r w:rsidR="00F33AB5" w:rsidRPr="00B70C01">
        <w:t>Panoramas et rapports «</w:t>
      </w:r>
      <w:r w:rsidR="00A96160" w:rsidRPr="00B70C01">
        <w:t xml:space="preserve"> </w:t>
      </w:r>
      <w:r w:rsidR="00A96160" w:rsidRPr="00B70C01">
        <w:rPr>
          <w:sz w:val="28"/>
        </w:rPr>
        <w:t xml:space="preserve">Ajouter une note </w:t>
      </w:r>
      <w:r w:rsidR="00F33AB5" w:rsidRPr="00B70C01">
        <w:t>»</w:t>
      </w:r>
      <w:bookmarkEnd w:id="84"/>
    </w:p>
    <w:p w14:paraId="5729BA69" w14:textId="77777777" w:rsidR="00E573D0" w:rsidRPr="008572D8" w:rsidRDefault="00D55DF2" w:rsidP="00533772">
      <w:pPr>
        <w:rPr>
          <w:spacing w:val="5"/>
          <w:sz w:val="28"/>
          <w:szCs w:val="24"/>
        </w:rPr>
      </w:pPr>
      <w:r w:rsidRPr="008572D8">
        <w:rPr>
          <w:spacing w:val="5"/>
          <w:sz w:val="28"/>
          <w:szCs w:val="24"/>
        </w:rPr>
        <w:t xml:space="preserve">   </w:t>
      </w:r>
      <w:r w:rsidR="00E573D0" w:rsidRPr="008572D8">
        <w:rPr>
          <w:spacing w:val="5"/>
          <w:sz w:val="28"/>
          <w:szCs w:val="24"/>
        </w:rPr>
        <w:t>Note Vide</w:t>
      </w:r>
      <w:r w:rsidRPr="008572D8">
        <w:rPr>
          <w:spacing w:val="5"/>
          <w:sz w:val="28"/>
          <w:szCs w:val="24"/>
        </w:rPr>
        <w:tab/>
        <w:t xml:space="preserve">   </w:t>
      </w:r>
      <w:r w:rsidR="00211D82" w:rsidRPr="008572D8">
        <w:rPr>
          <w:spacing w:val="5"/>
          <w:sz w:val="28"/>
          <w:szCs w:val="24"/>
        </w:rPr>
        <w:t xml:space="preserve"> </w:t>
      </w:r>
      <w:r w:rsidR="0084041C" w:rsidRPr="008572D8">
        <w:rPr>
          <w:spacing w:val="5"/>
          <w:sz w:val="28"/>
          <w:szCs w:val="24"/>
        </w:rPr>
        <w:t xml:space="preserve"> </w:t>
      </w:r>
      <w:r w:rsidR="00E573D0" w:rsidRPr="008572D8">
        <w:rPr>
          <w:spacing w:val="5"/>
          <w:sz w:val="28"/>
          <w:szCs w:val="24"/>
        </w:rPr>
        <w:sym w:font="Wingdings" w:char="F0E0"/>
      </w:r>
    </w:p>
    <w:p w14:paraId="76E135C4" w14:textId="77777777" w:rsidR="0088726A" w:rsidRPr="008572D8" w:rsidRDefault="0088726A" w:rsidP="00533772">
      <w:pPr>
        <w:rPr>
          <w:spacing w:val="5"/>
          <w:sz w:val="28"/>
          <w:szCs w:val="24"/>
        </w:rPr>
      </w:pPr>
      <w:r w:rsidRPr="008572D8">
        <w:rPr>
          <w:spacing w:val="5"/>
          <w:sz w:val="28"/>
          <w:szCs w:val="24"/>
        </w:rPr>
        <w:t xml:space="preserve">Note modifiée </w:t>
      </w:r>
      <w:r w:rsidRPr="008572D8">
        <w:rPr>
          <w:spacing w:val="5"/>
          <w:sz w:val="28"/>
          <w:szCs w:val="24"/>
        </w:rPr>
        <w:sym w:font="Wingdings" w:char="F0E0"/>
      </w:r>
    </w:p>
    <w:p w14:paraId="38D8A86C" w14:textId="77777777" w:rsidR="003A1DE7" w:rsidRPr="008572D8" w:rsidRDefault="003A1DE7" w:rsidP="00533772">
      <w:pPr>
        <w:rPr>
          <w:spacing w:val="5"/>
          <w:sz w:val="28"/>
          <w:szCs w:val="24"/>
        </w:rPr>
      </w:pPr>
    </w:p>
    <w:p w14:paraId="6AC219C3" w14:textId="77777777" w:rsidR="003A1DE7" w:rsidRPr="008572D8" w:rsidRDefault="007F57B8" w:rsidP="00533772">
      <w:pPr>
        <w:rPr>
          <w:spacing w:val="5"/>
          <w:sz w:val="28"/>
          <w:szCs w:val="24"/>
        </w:rPr>
      </w:pPr>
      <w:r w:rsidRPr="008572D8">
        <w:rPr>
          <w:noProof/>
          <w:spacing w:val="5"/>
          <w:sz w:val="28"/>
          <w:szCs w:val="24"/>
        </w:rPr>
        <w:drawing>
          <wp:anchor distT="0" distB="0" distL="114300" distR="114300" simplePos="0" relativeHeight="251666432" behindDoc="0" locked="0" layoutInCell="1" allowOverlap="1" wp14:anchorId="3647B1B8" wp14:editId="7779BFC0">
            <wp:simplePos x="0" y="0"/>
            <wp:positionH relativeFrom="margin">
              <wp:align>center</wp:align>
            </wp:positionH>
            <wp:positionV relativeFrom="paragraph">
              <wp:posOffset>317788</wp:posOffset>
            </wp:positionV>
            <wp:extent cx="6958330" cy="5198745"/>
            <wp:effectExtent l="0" t="0" r="0" b="190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PNG"/>
                    <pic:cNvPicPr/>
                  </pic:nvPicPr>
                  <pic:blipFill>
                    <a:blip r:embed="rId18">
                      <a:extLst>
                        <a:ext uri="{28A0092B-C50C-407E-A947-70E740481C1C}">
                          <a14:useLocalDpi xmlns:a14="http://schemas.microsoft.com/office/drawing/2010/main" val="0"/>
                        </a:ext>
                      </a:extLst>
                    </a:blip>
                    <a:stretch>
                      <a:fillRect/>
                    </a:stretch>
                  </pic:blipFill>
                  <pic:spPr>
                    <a:xfrm>
                      <a:off x="0" y="0"/>
                      <a:ext cx="6958330" cy="5198745"/>
                    </a:xfrm>
                    <a:prstGeom prst="rect">
                      <a:avLst/>
                    </a:prstGeom>
                  </pic:spPr>
                </pic:pic>
              </a:graphicData>
            </a:graphic>
            <wp14:sizeRelH relativeFrom="margin">
              <wp14:pctWidth>0</wp14:pctWidth>
            </wp14:sizeRelH>
            <wp14:sizeRelV relativeFrom="margin">
              <wp14:pctHeight>0</wp14:pctHeight>
            </wp14:sizeRelV>
          </wp:anchor>
        </w:drawing>
      </w:r>
    </w:p>
    <w:p w14:paraId="33634893" w14:textId="77777777" w:rsidR="0096784A" w:rsidRPr="008572D8" w:rsidRDefault="0096784A" w:rsidP="00FD63EF">
      <w:pPr>
        <w:ind w:left="0"/>
        <w:rPr>
          <w:spacing w:val="5"/>
          <w:sz w:val="28"/>
          <w:szCs w:val="24"/>
        </w:rPr>
      </w:pPr>
    </w:p>
    <w:p w14:paraId="02E3F71D" w14:textId="77777777" w:rsidR="00F33AB5" w:rsidRPr="00681F4E" w:rsidRDefault="00F33AB5" w:rsidP="00140395">
      <w:pPr>
        <w:pStyle w:val="Titre3"/>
      </w:pPr>
      <w:bookmarkStart w:id="85" w:name="_Toc508308076"/>
      <w:r w:rsidRPr="00681F4E">
        <w:lastRenderedPageBreak/>
        <w:t>Description des champs «</w:t>
      </w:r>
      <w:r w:rsidR="00B24312" w:rsidRPr="00681F4E">
        <w:t xml:space="preserve"> </w:t>
      </w:r>
      <w:r w:rsidR="00B17A79" w:rsidRPr="00681F4E">
        <w:rPr>
          <w:sz w:val="28"/>
        </w:rPr>
        <w:t>Ajouter une note</w:t>
      </w:r>
      <w:r w:rsidR="00B24312" w:rsidRPr="00681F4E">
        <w:rPr>
          <w:sz w:val="28"/>
        </w:rPr>
        <w:t xml:space="preserve"> </w:t>
      </w:r>
      <w:r w:rsidRPr="00681F4E">
        <w:t>»</w:t>
      </w:r>
      <w:bookmarkEnd w:id="85"/>
    </w:p>
    <w:tbl>
      <w:tblPr>
        <w:tblStyle w:val="TableauGrille5Fonc-Accentuation3"/>
        <w:tblW w:w="10065" w:type="dxa"/>
        <w:tblInd w:w="-572" w:type="dxa"/>
        <w:tblLook w:val="04A0" w:firstRow="1" w:lastRow="0" w:firstColumn="1" w:lastColumn="0" w:noHBand="0" w:noVBand="1"/>
      </w:tblPr>
      <w:tblGrid>
        <w:gridCol w:w="2672"/>
        <w:gridCol w:w="1769"/>
        <w:gridCol w:w="3492"/>
        <w:gridCol w:w="2132"/>
      </w:tblGrid>
      <w:tr w:rsidR="00F33AB5" w:rsidRPr="008572D8" w14:paraId="552BC87A" w14:textId="77777777" w:rsidTr="00E2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7E8BC07D" w14:textId="77777777" w:rsidR="00F33AB5" w:rsidRPr="008572D8" w:rsidRDefault="00F33AB5" w:rsidP="00533772">
            <w:pPr>
              <w:rPr>
                <w:spacing w:val="5"/>
                <w:sz w:val="28"/>
                <w:szCs w:val="24"/>
              </w:rPr>
            </w:pPr>
            <w:r w:rsidRPr="008572D8">
              <w:rPr>
                <w:spacing w:val="5"/>
                <w:sz w:val="28"/>
                <w:szCs w:val="24"/>
              </w:rPr>
              <w:t>Nom du champ</w:t>
            </w:r>
          </w:p>
        </w:tc>
        <w:tc>
          <w:tcPr>
            <w:tcW w:w="1772" w:type="dxa"/>
          </w:tcPr>
          <w:p w14:paraId="52647B04"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72" w:type="dxa"/>
          </w:tcPr>
          <w:p w14:paraId="73D01FBE"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1985" w:type="dxa"/>
          </w:tcPr>
          <w:p w14:paraId="125EAD51"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33AB5" w:rsidRPr="008572D8" w14:paraId="27555494" w14:textId="77777777" w:rsidTr="00E2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0BB6D82D" w14:textId="77777777" w:rsidR="00F33AB5" w:rsidRPr="008572D8" w:rsidRDefault="00D6460B" w:rsidP="00533772">
            <w:pPr>
              <w:rPr>
                <w:spacing w:val="5"/>
                <w:sz w:val="28"/>
                <w:szCs w:val="24"/>
              </w:rPr>
            </w:pPr>
            <w:r w:rsidRPr="008572D8">
              <w:rPr>
                <w:spacing w:val="5"/>
                <w:sz w:val="28"/>
                <w:szCs w:val="24"/>
              </w:rPr>
              <w:t>Texte note</w:t>
            </w:r>
          </w:p>
        </w:tc>
        <w:tc>
          <w:tcPr>
            <w:tcW w:w="1772" w:type="dxa"/>
          </w:tcPr>
          <w:p w14:paraId="008FE063" w14:textId="77777777" w:rsidR="00F33AB5" w:rsidRPr="008572D8" w:rsidRDefault="00F33AB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3572" w:type="dxa"/>
          </w:tcPr>
          <w:p w14:paraId="2A9FE59F" w14:textId="77777777" w:rsidR="00F33AB5" w:rsidRPr="008572D8" w:rsidRDefault="000D037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Note libre de l’utilisateur</w:t>
            </w:r>
          </w:p>
        </w:tc>
        <w:tc>
          <w:tcPr>
            <w:tcW w:w="1985" w:type="dxa"/>
          </w:tcPr>
          <w:p w14:paraId="5338CC52" w14:textId="77777777" w:rsidR="00F33AB5" w:rsidRDefault="00265C0E"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w:t>
            </w:r>
            <w:del w:id="86" w:author="Lainesse" w:date="2018-03-27T14:30:00Z">
              <w:r w:rsidDel="00064890">
                <w:rPr>
                  <w:spacing w:val="5"/>
                  <w:sz w:val="28"/>
                  <w:szCs w:val="24"/>
                </w:rPr>
                <w:delText>i</w:delText>
              </w:r>
            </w:del>
            <w:r>
              <w:rPr>
                <w:spacing w:val="5"/>
                <w:sz w:val="28"/>
                <w:szCs w:val="24"/>
              </w:rPr>
              <w:t>r</w:t>
            </w:r>
            <w:ins w:id="87" w:author="Lainesse" w:date="2018-03-27T14:30:00Z">
              <w:r w:rsidR="00064890">
                <w:rPr>
                  <w:spacing w:val="5"/>
                  <w:sz w:val="28"/>
                  <w:szCs w:val="24"/>
                </w:rPr>
                <w:t>i</w:t>
              </w:r>
            </w:ins>
            <w:r>
              <w:rPr>
                <w:spacing w:val="5"/>
                <w:sz w:val="28"/>
                <w:szCs w:val="24"/>
              </w:rPr>
              <w:t>se.note</w:t>
            </w:r>
            <w:proofErr w:type="spellEnd"/>
          </w:p>
          <w:p w14:paraId="450336AD" w14:textId="77777777" w:rsidR="00D30EC1" w:rsidRPr="008572D8" w:rsidRDefault="00D30EC1"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bl>
    <w:p w14:paraId="0F9A816B" w14:textId="77777777" w:rsidR="00914915" w:rsidRPr="008572D8" w:rsidRDefault="00914915" w:rsidP="00533772">
      <w:pPr>
        <w:rPr>
          <w:spacing w:val="5"/>
          <w:sz w:val="28"/>
          <w:szCs w:val="24"/>
        </w:rPr>
      </w:pPr>
    </w:p>
    <w:p w14:paraId="35639C92" w14:textId="77777777" w:rsidR="00F33AB5" w:rsidRPr="0013315F" w:rsidRDefault="00F33AB5" w:rsidP="00140395">
      <w:pPr>
        <w:pStyle w:val="Titre3"/>
        <w:rPr>
          <w:spacing w:val="5"/>
          <w:sz w:val="32"/>
        </w:rPr>
      </w:pPr>
      <w:bookmarkStart w:id="88" w:name="_Toc508308077"/>
      <w:r w:rsidRPr="0013315F">
        <w:t xml:space="preserve">Tableau des validations « </w:t>
      </w:r>
      <w:r w:rsidR="008A632B" w:rsidRPr="0013315F">
        <w:t>Ajouter une note</w:t>
      </w:r>
      <w:r w:rsidR="00F32786" w:rsidRPr="0013315F">
        <w:t xml:space="preserve"> </w:t>
      </w:r>
      <w:r w:rsidRPr="0013315F">
        <w:t>»</w:t>
      </w:r>
      <w:bookmarkEnd w:id="88"/>
    </w:p>
    <w:tbl>
      <w:tblPr>
        <w:tblStyle w:val="Grilledutableau"/>
        <w:tblW w:w="10065" w:type="dxa"/>
        <w:tblInd w:w="-572" w:type="dxa"/>
        <w:tblLook w:val="04A0" w:firstRow="1" w:lastRow="0" w:firstColumn="1" w:lastColumn="0" w:noHBand="0" w:noVBand="1"/>
      </w:tblPr>
      <w:tblGrid>
        <w:gridCol w:w="3270"/>
        <w:gridCol w:w="2010"/>
        <w:gridCol w:w="1931"/>
        <w:gridCol w:w="2854"/>
      </w:tblGrid>
      <w:tr w:rsidR="00F33AB5" w:rsidRPr="008572D8" w14:paraId="6BDC653F" w14:textId="77777777" w:rsidTr="00A122C1">
        <w:tc>
          <w:tcPr>
            <w:tcW w:w="3270" w:type="dxa"/>
          </w:tcPr>
          <w:p w14:paraId="497A5771" w14:textId="77777777" w:rsidR="00F33AB5" w:rsidRPr="008572D8" w:rsidRDefault="00F33AB5" w:rsidP="00533772">
            <w:r w:rsidRPr="008572D8">
              <w:t>Champs à valider</w:t>
            </w:r>
          </w:p>
        </w:tc>
        <w:tc>
          <w:tcPr>
            <w:tcW w:w="2010" w:type="dxa"/>
          </w:tcPr>
          <w:p w14:paraId="7579720C" w14:textId="77777777" w:rsidR="00F33AB5" w:rsidRPr="008572D8" w:rsidRDefault="00F33AB5" w:rsidP="00533772">
            <w:r w:rsidRPr="008572D8">
              <w:t>Validation</w:t>
            </w:r>
          </w:p>
        </w:tc>
        <w:tc>
          <w:tcPr>
            <w:tcW w:w="1931" w:type="dxa"/>
          </w:tcPr>
          <w:p w14:paraId="4F193B0F" w14:textId="77777777" w:rsidR="00F33AB5" w:rsidRPr="008572D8" w:rsidRDefault="00F33AB5" w:rsidP="00533772">
            <w:r w:rsidRPr="008572D8">
              <w:t xml:space="preserve">Type </w:t>
            </w:r>
          </w:p>
        </w:tc>
        <w:tc>
          <w:tcPr>
            <w:tcW w:w="2854" w:type="dxa"/>
          </w:tcPr>
          <w:p w14:paraId="15FB7C4D" w14:textId="77777777" w:rsidR="00F33AB5" w:rsidRPr="008572D8" w:rsidRDefault="00F33AB5" w:rsidP="00533772">
            <w:r w:rsidRPr="008572D8">
              <w:t>Message</w:t>
            </w:r>
          </w:p>
        </w:tc>
      </w:tr>
      <w:tr w:rsidR="00F33AB5" w:rsidRPr="008572D8" w14:paraId="0E9EBD25" w14:textId="77777777" w:rsidTr="00A122C1">
        <w:tc>
          <w:tcPr>
            <w:tcW w:w="3270" w:type="dxa"/>
          </w:tcPr>
          <w:p w14:paraId="01250279" w14:textId="77777777" w:rsidR="00F33AB5" w:rsidRPr="008572D8" w:rsidRDefault="00F33AB5" w:rsidP="00533772"/>
        </w:tc>
        <w:tc>
          <w:tcPr>
            <w:tcW w:w="2010" w:type="dxa"/>
          </w:tcPr>
          <w:p w14:paraId="03DC94AF" w14:textId="77777777" w:rsidR="00F33AB5" w:rsidRPr="008572D8" w:rsidRDefault="00F33AB5" w:rsidP="00533772"/>
        </w:tc>
        <w:tc>
          <w:tcPr>
            <w:tcW w:w="1931" w:type="dxa"/>
          </w:tcPr>
          <w:p w14:paraId="40409DF2" w14:textId="77777777" w:rsidR="00F33AB5" w:rsidRPr="008572D8" w:rsidRDefault="00F33AB5" w:rsidP="00533772"/>
        </w:tc>
        <w:tc>
          <w:tcPr>
            <w:tcW w:w="2854" w:type="dxa"/>
          </w:tcPr>
          <w:p w14:paraId="09F81DDF" w14:textId="77777777" w:rsidR="00F33AB5" w:rsidRPr="008572D8" w:rsidRDefault="00F33AB5" w:rsidP="00533772"/>
        </w:tc>
      </w:tr>
    </w:tbl>
    <w:p w14:paraId="7ACAF2B4" w14:textId="77777777" w:rsidR="00F33AB5" w:rsidRPr="008572D8" w:rsidRDefault="00F33AB5" w:rsidP="00533772"/>
    <w:p w14:paraId="56CDE16B" w14:textId="77777777" w:rsidR="00F33AB5" w:rsidRPr="0013315F" w:rsidRDefault="00F33AB5" w:rsidP="00140395">
      <w:pPr>
        <w:pStyle w:val="Titre3"/>
      </w:pPr>
      <w:bookmarkStart w:id="89" w:name="_Toc508308078"/>
      <w:r w:rsidRPr="0013315F">
        <w:rPr>
          <w:color w:val="343437"/>
          <w:spacing w:val="2"/>
        </w:rPr>
        <w:t>Paramètres d’entrée</w:t>
      </w:r>
      <w:r w:rsidR="00FB7B99" w:rsidRPr="0013315F">
        <w:rPr>
          <w:color w:val="343437"/>
          <w:spacing w:val="2"/>
        </w:rPr>
        <w:t xml:space="preserve"> </w:t>
      </w:r>
      <w:r w:rsidR="00FB7B99" w:rsidRPr="0013315F">
        <w:t>« Ajouter</w:t>
      </w:r>
      <w:r w:rsidR="001437ED" w:rsidRPr="0013315F">
        <w:t xml:space="preserve"> une </w:t>
      </w:r>
      <w:r w:rsidR="00E85B7E" w:rsidRPr="0013315F">
        <w:t>note »</w:t>
      </w:r>
      <w:bookmarkEnd w:id="89"/>
    </w:p>
    <w:p w14:paraId="334DB3CB" w14:textId="77777777" w:rsidR="00F33AB5" w:rsidRPr="008572D8" w:rsidRDefault="00F33AB5" w:rsidP="00533772">
      <w:pPr>
        <w:rPr>
          <w:sz w:val="5"/>
        </w:rPr>
      </w:pPr>
    </w:p>
    <w:tbl>
      <w:tblPr>
        <w:tblStyle w:val="TableNormal1"/>
        <w:tblW w:w="10065" w:type="dxa"/>
        <w:tblInd w:w="-57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979"/>
        <w:gridCol w:w="6086"/>
      </w:tblGrid>
      <w:tr w:rsidR="00F33AB5" w:rsidRPr="008572D8" w14:paraId="1A5D8080" w14:textId="77777777" w:rsidTr="00C507D0">
        <w:trPr>
          <w:trHeight w:val="411"/>
        </w:trPr>
        <w:tc>
          <w:tcPr>
            <w:tcW w:w="3979" w:type="dxa"/>
            <w:tcBorders>
              <w:bottom w:val="single" w:sz="4" w:space="0" w:color="000000"/>
              <w:right w:val="single" w:sz="4" w:space="0" w:color="000000"/>
            </w:tcBorders>
            <w:shd w:val="clear" w:color="auto" w:fill="DFDFDF"/>
          </w:tcPr>
          <w:p w14:paraId="46F73821" w14:textId="77777777" w:rsidR="00F33AB5" w:rsidRPr="008572D8" w:rsidRDefault="00F33AB5" w:rsidP="00533772">
            <w:pPr>
              <w:rPr>
                <w:b/>
              </w:rPr>
            </w:pPr>
            <w:r w:rsidRPr="008572D8">
              <w:rPr>
                <w:b/>
                <w:color w:val="343437"/>
              </w:rPr>
              <w:t>Description</w:t>
            </w:r>
          </w:p>
        </w:tc>
        <w:tc>
          <w:tcPr>
            <w:tcW w:w="6086" w:type="dxa"/>
            <w:tcBorders>
              <w:left w:val="single" w:sz="4" w:space="0" w:color="000000"/>
              <w:bottom w:val="single" w:sz="4" w:space="0" w:color="000000"/>
            </w:tcBorders>
            <w:shd w:val="clear" w:color="auto" w:fill="DFDFDF"/>
          </w:tcPr>
          <w:p w14:paraId="15312B79" w14:textId="77777777" w:rsidR="00F33AB5" w:rsidRPr="008572D8" w:rsidRDefault="00F33AB5" w:rsidP="00533772">
            <w:pPr>
              <w:rPr>
                <w:b/>
              </w:rPr>
            </w:pPr>
            <w:r w:rsidRPr="008572D8">
              <w:rPr>
                <w:b/>
                <w:color w:val="343437"/>
              </w:rPr>
              <w:t>Nom Physique</w:t>
            </w:r>
          </w:p>
        </w:tc>
      </w:tr>
      <w:tr w:rsidR="00F33AB5" w:rsidRPr="008572D8" w14:paraId="1B72AA6B" w14:textId="77777777" w:rsidTr="00C507D0">
        <w:trPr>
          <w:trHeight w:val="411"/>
        </w:trPr>
        <w:tc>
          <w:tcPr>
            <w:tcW w:w="3979" w:type="dxa"/>
            <w:tcBorders>
              <w:top w:val="single" w:sz="4" w:space="0" w:color="000000"/>
              <w:right w:val="single" w:sz="4" w:space="0" w:color="000000"/>
            </w:tcBorders>
          </w:tcPr>
          <w:p w14:paraId="1017632E" w14:textId="77777777" w:rsidR="00F33AB5" w:rsidRPr="008572D8" w:rsidRDefault="00FC7D85" w:rsidP="00533772">
            <w:r>
              <w:t xml:space="preserve">La note de </w:t>
            </w:r>
            <w:proofErr w:type="spellStart"/>
            <w:r>
              <w:t>l’entreprise</w:t>
            </w:r>
            <w:proofErr w:type="spellEnd"/>
          </w:p>
        </w:tc>
        <w:tc>
          <w:tcPr>
            <w:tcW w:w="6086" w:type="dxa"/>
            <w:tcBorders>
              <w:top w:val="single" w:sz="4" w:space="0" w:color="000000"/>
              <w:left w:val="single" w:sz="4" w:space="0" w:color="000000"/>
            </w:tcBorders>
          </w:tcPr>
          <w:p w14:paraId="6C44836C" w14:textId="77777777" w:rsidR="00F33AB5" w:rsidRPr="00737428" w:rsidRDefault="004A1E31" w:rsidP="00533772">
            <w:pPr>
              <w:rPr>
                <w:lang w:val="fr-CA"/>
              </w:rPr>
            </w:pPr>
            <w:proofErr w:type="spellStart"/>
            <w:r>
              <w:rPr>
                <w:lang w:val="fr-CA"/>
              </w:rPr>
              <w:t>Entreprise</w:t>
            </w:r>
            <w:r w:rsidR="00A40297">
              <w:rPr>
                <w:lang w:val="fr-CA"/>
              </w:rPr>
              <w:t>.Note</w:t>
            </w:r>
            <w:proofErr w:type="spellEnd"/>
            <w:r w:rsidR="00FC4C26">
              <w:rPr>
                <w:lang w:val="fr-CA"/>
              </w:rPr>
              <w:t xml:space="preserve"> </w:t>
            </w:r>
            <w:r w:rsidR="00737428" w:rsidRPr="00737428">
              <w:rPr>
                <w:spacing w:val="5"/>
                <w:sz w:val="28"/>
                <w:szCs w:val="24"/>
                <w:lang w:val="fr-CA"/>
              </w:rPr>
              <w:t>(</w:t>
            </w:r>
            <w:r w:rsidR="00737428" w:rsidRPr="00FA1C25">
              <w:rPr>
                <w:lang w:val="fr-CA"/>
              </w:rPr>
              <w:t>de l’entreprise sélectionné</w:t>
            </w:r>
            <w:r w:rsidR="00737428" w:rsidRPr="00737428">
              <w:rPr>
                <w:lang w:val="fr-CA"/>
              </w:rPr>
              <w:t>)</w:t>
            </w:r>
          </w:p>
        </w:tc>
      </w:tr>
    </w:tbl>
    <w:p w14:paraId="190078CE" w14:textId="77777777" w:rsidR="00C24AD9" w:rsidRPr="008572D8" w:rsidRDefault="00C24AD9" w:rsidP="00FE236F">
      <w:pPr>
        <w:ind w:left="0"/>
      </w:pPr>
    </w:p>
    <w:p w14:paraId="42273793" w14:textId="77777777" w:rsidR="00C24AD9" w:rsidRPr="00A1004A" w:rsidRDefault="00C24AD9" w:rsidP="003B3859">
      <w:pPr>
        <w:pStyle w:val="Titre2"/>
      </w:pPr>
      <w:bookmarkStart w:id="90" w:name="_Toc508308079"/>
      <w:r w:rsidRPr="00A1004A">
        <w:lastRenderedPageBreak/>
        <w:t xml:space="preserve">Étude de cas d’utilisation de « </w:t>
      </w:r>
      <w:r w:rsidR="00764BF9" w:rsidRPr="00A1004A">
        <w:t>Consulter les contacts</w:t>
      </w:r>
      <w:r w:rsidRPr="00A1004A">
        <w:t xml:space="preserve"> »</w:t>
      </w:r>
      <w:bookmarkEnd w:id="90"/>
    </w:p>
    <w:p w14:paraId="758BD9D7" w14:textId="77777777" w:rsidR="00C24AD9" w:rsidRPr="008572D8" w:rsidRDefault="00C24AD9" w:rsidP="00533772">
      <w:r w:rsidRPr="008572D8">
        <w:t>Description :</w:t>
      </w:r>
    </w:p>
    <w:p w14:paraId="11310C56" w14:textId="77777777" w:rsidR="00C24AD9" w:rsidRPr="008572D8" w:rsidRDefault="00C24AD9" w:rsidP="00533772">
      <w:r w:rsidRPr="008572D8">
        <w:t xml:space="preserve">Ce cas d’utilisation permet </w:t>
      </w:r>
      <w:r w:rsidR="00A967A8" w:rsidRPr="008572D8">
        <w:t>de consulter les contacts</w:t>
      </w:r>
      <w:r w:rsidRPr="008572D8">
        <w:t xml:space="preserve"> </w:t>
      </w:r>
      <w:r w:rsidR="00A967A8" w:rsidRPr="008572D8">
        <w:t>d’</w:t>
      </w:r>
      <w:r w:rsidRPr="008572D8">
        <w:t xml:space="preserve">une entreprise dans la base de données en pesant sur le </w:t>
      </w:r>
      <w:r w:rsidR="00590A61" w:rsidRPr="008572D8">
        <w:t xml:space="preserve">lien hypertexte </w:t>
      </w:r>
      <w:r w:rsidR="00CE461E" w:rsidRPr="008572D8">
        <w:t xml:space="preserve">dans la colonne des contacts </w:t>
      </w:r>
      <w:r w:rsidRPr="008572D8">
        <w:t>dans la liste des entreprises de la page «</w:t>
      </w:r>
      <w:r w:rsidR="00414C40">
        <w:t xml:space="preserve"> Gestion Salon Carrière</w:t>
      </w:r>
      <w:r w:rsidR="00EC6F1E">
        <w:t xml:space="preserve"> </w:t>
      </w:r>
      <w:r w:rsidRPr="008572D8">
        <w:t xml:space="preserve">». </w:t>
      </w:r>
      <w:r w:rsidR="00E371E5" w:rsidRPr="008572D8">
        <w:t xml:space="preserve">Seulement la consultation est </w:t>
      </w:r>
      <w:r w:rsidR="007C5D54" w:rsidRPr="008572D8">
        <w:t>possible</w:t>
      </w:r>
      <w:r w:rsidR="00E371E5" w:rsidRPr="008572D8">
        <w:t>.</w:t>
      </w:r>
    </w:p>
    <w:p w14:paraId="21B30334" w14:textId="77777777" w:rsidR="00C24AD9" w:rsidRPr="008572D8" w:rsidRDefault="00C24AD9" w:rsidP="00533772">
      <w:r w:rsidRPr="008572D8">
        <w:t xml:space="preserve">Acteur : </w:t>
      </w:r>
    </w:p>
    <w:p w14:paraId="6B8EB210" w14:textId="77777777" w:rsidR="007A23D7" w:rsidRDefault="007A23D7" w:rsidP="008825A3">
      <w:pPr>
        <w:pStyle w:val="Paragraphedeliste"/>
        <w:numPr>
          <w:ilvl w:val="0"/>
          <w:numId w:val="32"/>
        </w:numPr>
      </w:pPr>
      <w:r>
        <w:t xml:space="preserve">Enseignants </w:t>
      </w:r>
    </w:p>
    <w:p w14:paraId="5C51F749" w14:textId="77777777" w:rsidR="00C24AD9" w:rsidRPr="008572D8" w:rsidRDefault="00C24AD9" w:rsidP="008825A3">
      <w:pPr>
        <w:pStyle w:val="Paragraphedeliste"/>
        <w:numPr>
          <w:ilvl w:val="0"/>
          <w:numId w:val="32"/>
        </w:numPr>
      </w:pPr>
      <w:r w:rsidRPr="008572D8">
        <w:t>Administrateurs</w:t>
      </w:r>
    </w:p>
    <w:p w14:paraId="4F88A5E0" w14:textId="77777777" w:rsidR="00C24AD9" w:rsidRPr="008572D8" w:rsidRDefault="00C24AD9" w:rsidP="00533772">
      <w:r w:rsidRPr="008572D8">
        <w:t xml:space="preserve">Conditions de départ : </w:t>
      </w:r>
    </w:p>
    <w:p w14:paraId="485073F7" w14:textId="77777777" w:rsidR="00C24AD9" w:rsidRPr="008572D8" w:rsidRDefault="00C24AD9" w:rsidP="0028757A">
      <w:pPr>
        <w:pStyle w:val="Paragraphedeliste"/>
        <w:numPr>
          <w:ilvl w:val="0"/>
          <w:numId w:val="33"/>
        </w:numPr>
      </w:pPr>
      <w:r w:rsidRPr="008572D8">
        <w:t>Être connecté</w:t>
      </w:r>
    </w:p>
    <w:p w14:paraId="517DB2A8" w14:textId="77777777" w:rsidR="00C24AD9" w:rsidRPr="008572D8" w:rsidRDefault="00C24AD9" w:rsidP="00533772">
      <w:r w:rsidRPr="008572D8">
        <w:t>Condition de fin :</w:t>
      </w:r>
    </w:p>
    <w:p w14:paraId="5E3BAE65" w14:textId="77777777" w:rsidR="00C24AD9" w:rsidRPr="008572D8" w:rsidRDefault="00C24AD9" w:rsidP="0028757A">
      <w:pPr>
        <w:pStyle w:val="Paragraphedeliste"/>
        <w:numPr>
          <w:ilvl w:val="0"/>
          <w:numId w:val="33"/>
        </w:numPr>
      </w:pPr>
      <w:r w:rsidRPr="008572D8">
        <w:t>Fermeture de fenêtre</w:t>
      </w:r>
    </w:p>
    <w:p w14:paraId="329E50F4" w14:textId="77777777" w:rsidR="00C24AD9" w:rsidRPr="008572D8" w:rsidRDefault="00C24AD9" w:rsidP="00533772">
      <w:proofErr w:type="gramStart"/>
      <w:r w:rsidRPr="008572D8">
        <w:t>OU</w:t>
      </w:r>
      <w:proofErr w:type="gramEnd"/>
    </w:p>
    <w:p w14:paraId="7E946891" w14:textId="77777777" w:rsidR="00C24AD9" w:rsidRPr="008572D8" w:rsidRDefault="00C24AD9" w:rsidP="0028757A">
      <w:pPr>
        <w:pStyle w:val="Paragraphedeliste"/>
        <w:numPr>
          <w:ilvl w:val="0"/>
          <w:numId w:val="33"/>
        </w:numPr>
      </w:pPr>
      <w:r w:rsidRPr="008572D8">
        <w:t xml:space="preserve">Sélection d’une autre option dans le menu principal </w:t>
      </w:r>
    </w:p>
    <w:p w14:paraId="1E7C9144" w14:textId="77777777" w:rsidR="00C24AD9" w:rsidRPr="008572D8" w:rsidRDefault="00C24AD9" w:rsidP="00533772">
      <w:r w:rsidRPr="008572D8">
        <w:t>Exception :</w:t>
      </w:r>
    </w:p>
    <w:p w14:paraId="2BDDAAA8" w14:textId="77777777" w:rsidR="00C24AD9" w:rsidRPr="008572D8" w:rsidRDefault="00C24AD9" w:rsidP="00533772">
      <w:r w:rsidRPr="008572D8">
        <w:t>N/A</w:t>
      </w:r>
    </w:p>
    <w:p w14:paraId="71E8B769" w14:textId="77777777" w:rsidR="00C24AD9" w:rsidRPr="008572D8" w:rsidRDefault="00C24AD9" w:rsidP="00533772"/>
    <w:p w14:paraId="07D122D2" w14:textId="77777777" w:rsidR="00C24AD9" w:rsidRPr="008572D8" w:rsidRDefault="00C24AD9" w:rsidP="00533772"/>
    <w:p w14:paraId="7D318683" w14:textId="77777777" w:rsidR="00C24AD9" w:rsidRPr="00A1004A" w:rsidRDefault="00C24AD9" w:rsidP="00140395">
      <w:pPr>
        <w:pStyle w:val="Titre3"/>
      </w:pPr>
      <w:bookmarkStart w:id="91" w:name="_Toc508308080"/>
      <w:r w:rsidRPr="00A1004A">
        <w:lastRenderedPageBreak/>
        <w:t xml:space="preserve">Panoramas et rapports « </w:t>
      </w:r>
      <w:r w:rsidR="00B942B5" w:rsidRPr="00A1004A">
        <w:rPr>
          <w:sz w:val="28"/>
        </w:rPr>
        <w:t>Consulter les contacts</w:t>
      </w:r>
      <w:r w:rsidRPr="00A1004A">
        <w:rPr>
          <w:sz w:val="28"/>
        </w:rPr>
        <w:t xml:space="preserve"> </w:t>
      </w:r>
      <w:r w:rsidRPr="00A1004A">
        <w:t>»</w:t>
      </w:r>
      <w:bookmarkEnd w:id="91"/>
    </w:p>
    <w:p w14:paraId="70024094" w14:textId="77777777" w:rsidR="00C24AD9" w:rsidRPr="008572D8" w:rsidRDefault="00AD7E58" w:rsidP="00533772">
      <w:pPr>
        <w:rPr>
          <w:spacing w:val="5"/>
          <w:sz w:val="28"/>
          <w:szCs w:val="24"/>
        </w:rPr>
      </w:pPr>
      <w:commentRangeStart w:id="92"/>
      <w:r w:rsidRPr="008572D8">
        <w:rPr>
          <w:noProof/>
          <w:spacing w:val="5"/>
          <w:sz w:val="28"/>
          <w:szCs w:val="24"/>
        </w:rPr>
        <w:drawing>
          <wp:anchor distT="0" distB="0" distL="114300" distR="114300" simplePos="0" relativeHeight="251664384" behindDoc="0" locked="0" layoutInCell="1" allowOverlap="1" wp14:anchorId="2DE87A77" wp14:editId="4AAEF48E">
            <wp:simplePos x="0" y="0"/>
            <wp:positionH relativeFrom="margin">
              <wp:posOffset>-210185</wp:posOffset>
            </wp:positionH>
            <wp:positionV relativeFrom="paragraph">
              <wp:posOffset>0</wp:posOffset>
            </wp:positionV>
            <wp:extent cx="5934075" cy="4515485"/>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9">
                      <a:extLst>
                        <a:ext uri="{28A0092B-C50C-407E-A947-70E740481C1C}">
                          <a14:useLocalDpi xmlns:a14="http://schemas.microsoft.com/office/drawing/2010/main" val="0"/>
                        </a:ext>
                      </a:extLst>
                    </a:blip>
                    <a:stretch>
                      <a:fillRect/>
                    </a:stretch>
                  </pic:blipFill>
                  <pic:spPr>
                    <a:xfrm>
                      <a:off x="0" y="0"/>
                      <a:ext cx="5934075" cy="4515485"/>
                    </a:xfrm>
                    <a:prstGeom prst="rect">
                      <a:avLst/>
                    </a:prstGeom>
                  </pic:spPr>
                </pic:pic>
              </a:graphicData>
            </a:graphic>
            <wp14:sizeRelH relativeFrom="margin">
              <wp14:pctWidth>0</wp14:pctWidth>
            </wp14:sizeRelH>
            <wp14:sizeRelV relativeFrom="margin">
              <wp14:pctHeight>0</wp14:pctHeight>
            </wp14:sizeRelV>
          </wp:anchor>
        </w:drawing>
      </w:r>
      <w:commentRangeEnd w:id="92"/>
      <w:r w:rsidR="00064890">
        <w:rPr>
          <w:rStyle w:val="Marquedecommentaire"/>
        </w:rPr>
        <w:commentReference w:id="92"/>
      </w:r>
    </w:p>
    <w:p w14:paraId="21746AAC" w14:textId="77777777" w:rsidR="00C24AD9" w:rsidRPr="008572D8" w:rsidRDefault="00C24AD9" w:rsidP="00533772">
      <w:pPr>
        <w:rPr>
          <w:spacing w:val="5"/>
          <w:sz w:val="28"/>
          <w:szCs w:val="24"/>
        </w:rPr>
      </w:pPr>
    </w:p>
    <w:p w14:paraId="0A2D1A89" w14:textId="77777777" w:rsidR="00C24AD9" w:rsidRPr="008572D8" w:rsidRDefault="00C24AD9" w:rsidP="00533772">
      <w:pPr>
        <w:rPr>
          <w:spacing w:val="5"/>
          <w:sz w:val="28"/>
          <w:szCs w:val="24"/>
        </w:rPr>
      </w:pPr>
    </w:p>
    <w:p w14:paraId="7F5FA945" w14:textId="77777777" w:rsidR="00C24AD9" w:rsidRPr="008572D8" w:rsidRDefault="00C24AD9" w:rsidP="00533772">
      <w:pPr>
        <w:rPr>
          <w:spacing w:val="5"/>
          <w:sz w:val="28"/>
          <w:szCs w:val="24"/>
        </w:rPr>
      </w:pPr>
    </w:p>
    <w:p w14:paraId="13EDC26A" w14:textId="77777777" w:rsidR="00C24AD9" w:rsidRPr="008572D8" w:rsidRDefault="00C24AD9" w:rsidP="006E5812">
      <w:pPr>
        <w:ind w:left="0"/>
        <w:rPr>
          <w:spacing w:val="5"/>
          <w:sz w:val="28"/>
          <w:szCs w:val="24"/>
        </w:rPr>
      </w:pPr>
    </w:p>
    <w:p w14:paraId="23482A36" w14:textId="77777777" w:rsidR="00C24AD9" w:rsidRPr="008572D8" w:rsidRDefault="00C24AD9" w:rsidP="00533772">
      <w:pPr>
        <w:rPr>
          <w:spacing w:val="5"/>
          <w:sz w:val="28"/>
          <w:szCs w:val="24"/>
        </w:rPr>
      </w:pPr>
    </w:p>
    <w:p w14:paraId="22881AF5" w14:textId="77777777" w:rsidR="00C24AD9" w:rsidRPr="00215002" w:rsidRDefault="00C24AD9" w:rsidP="00140395">
      <w:pPr>
        <w:pStyle w:val="Titre3"/>
      </w:pPr>
      <w:bookmarkStart w:id="93" w:name="_Toc508308081"/>
      <w:r w:rsidRPr="00215002">
        <w:lastRenderedPageBreak/>
        <w:t xml:space="preserve">Description des champs « </w:t>
      </w:r>
      <w:r w:rsidR="00C74F72" w:rsidRPr="00215002">
        <w:t>Consulter les contacts</w:t>
      </w:r>
      <w:r w:rsidRPr="00215002">
        <w:t xml:space="preserve"> »</w:t>
      </w:r>
      <w:bookmarkEnd w:id="93"/>
    </w:p>
    <w:tbl>
      <w:tblPr>
        <w:tblStyle w:val="Grilledutableau"/>
        <w:tblW w:w="9903" w:type="dxa"/>
        <w:tblInd w:w="-289" w:type="dxa"/>
        <w:tblLook w:val="04A0" w:firstRow="1" w:lastRow="0" w:firstColumn="1" w:lastColumn="0" w:noHBand="0" w:noVBand="1"/>
      </w:tblPr>
      <w:tblGrid>
        <w:gridCol w:w="2711"/>
        <w:gridCol w:w="2003"/>
        <w:gridCol w:w="2755"/>
        <w:gridCol w:w="2434"/>
      </w:tblGrid>
      <w:tr w:rsidR="00C24AD9" w:rsidRPr="008572D8" w14:paraId="0F240DEB" w14:textId="77777777" w:rsidTr="00545064">
        <w:tc>
          <w:tcPr>
            <w:tcW w:w="2884" w:type="dxa"/>
          </w:tcPr>
          <w:p w14:paraId="5A7EEB77" w14:textId="77777777" w:rsidR="00C24AD9" w:rsidRPr="008572D8" w:rsidRDefault="00C24AD9" w:rsidP="00533772">
            <w:pPr>
              <w:rPr>
                <w:spacing w:val="5"/>
                <w:sz w:val="28"/>
                <w:szCs w:val="24"/>
              </w:rPr>
            </w:pPr>
            <w:r w:rsidRPr="008572D8">
              <w:rPr>
                <w:spacing w:val="5"/>
                <w:sz w:val="28"/>
                <w:szCs w:val="24"/>
              </w:rPr>
              <w:t>Nom du champ</w:t>
            </w:r>
          </w:p>
        </w:tc>
        <w:tc>
          <w:tcPr>
            <w:tcW w:w="2142" w:type="dxa"/>
          </w:tcPr>
          <w:p w14:paraId="521C127D" w14:textId="77777777" w:rsidR="00C24AD9" w:rsidRPr="008572D8" w:rsidRDefault="00C24AD9" w:rsidP="00533772">
            <w:pPr>
              <w:rPr>
                <w:spacing w:val="5"/>
                <w:sz w:val="28"/>
                <w:szCs w:val="24"/>
              </w:rPr>
            </w:pPr>
            <w:r w:rsidRPr="008572D8">
              <w:rPr>
                <w:spacing w:val="5"/>
                <w:sz w:val="28"/>
                <w:szCs w:val="24"/>
              </w:rPr>
              <w:t>Type</w:t>
            </w:r>
          </w:p>
        </w:tc>
        <w:tc>
          <w:tcPr>
            <w:tcW w:w="2864" w:type="dxa"/>
          </w:tcPr>
          <w:p w14:paraId="19FE3295" w14:textId="77777777" w:rsidR="00C24AD9" w:rsidRPr="008572D8" w:rsidRDefault="00C24AD9" w:rsidP="00533772">
            <w:pPr>
              <w:rPr>
                <w:spacing w:val="5"/>
                <w:sz w:val="28"/>
                <w:szCs w:val="24"/>
              </w:rPr>
            </w:pPr>
            <w:r w:rsidRPr="008572D8">
              <w:rPr>
                <w:spacing w:val="5"/>
                <w:sz w:val="28"/>
                <w:szCs w:val="24"/>
              </w:rPr>
              <w:t>Description</w:t>
            </w:r>
          </w:p>
        </w:tc>
        <w:tc>
          <w:tcPr>
            <w:tcW w:w="2013" w:type="dxa"/>
          </w:tcPr>
          <w:p w14:paraId="47E74A8E" w14:textId="77777777" w:rsidR="00C24AD9" w:rsidRPr="008572D8" w:rsidRDefault="00C24AD9" w:rsidP="00533772">
            <w:pPr>
              <w:rPr>
                <w:spacing w:val="5"/>
                <w:sz w:val="28"/>
                <w:szCs w:val="24"/>
              </w:rPr>
            </w:pPr>
            <w:r w:rsidRPr="008572D8">
              <w:rPr>
                <w:spacing w:val="5"/>
                <w:sz w:val="28"/>
                <w:szCs w:val="24"/>
              </w:rPr>
              <w:t>Entité</w:t>
            </w:r>
          </w:p>
        </w:tc>
      </w:tr>
      <w:tr w:rsidR="00C24AD9" w:rsidRPr="008572D8" w14:paraId="5F665F54" w14:textId="77777777" w:rsidTr="00545064">
        <w:tc>
          <w:tcPr>
            <w:tcW w:w="2884" w:type="dxa"/>
          </w:tcPr>
          <w:p w14:paraId="7536AC29" w14:textId="77777777" w:rsidR="00C24AD9" w:rsidRPr="008572D8" w:rsidRDefault="00C24AD9" w:rsidP="00533772">
            <w:pPr>
              <w:rPr>
                <w:spacing w:val="5"/>
                <w:sz w:val="28"/>
                <w:szCs w:val="24"/>
              </w:rPr>
            </w:pPr>
            <w:commentRangeStart w:id="94"/>
            <w:r w:rsidRPr="008572D8">
              <w:rPr>
                <w:spacing w:val="5"/>
                <w:sz w:val="28"/>
                <w:szCs w:val="24"/>
              </w:rPr>
              <w:t xml:space="preserve">Texte </w:t>
            </w:r>
            <w:r w:rsidR="008F4B07" w:rsidRPr="008572D8">
              <w:rPr>
                <w:spacing w:val="5"/>
                <w:sz w:val="28"/>
                <w:szCs w:val="24"/>
              </w:rPr>
              <w:t>contact</w:t>
            </w:r>
            <w:commentRangeEnd w:id="94"/>
            <w:r w:rsidR="00ED7902">
              <w:rPr>
                <w:rStyle w:val="Marquedecommentaire"/>
              </w:rPr>
              <w:commentReference w:id="94"/>
            </w:r>
          </w:p>
        </w:tc>
        <w:tc>
          <w:tcPr>
            <w:tcW w:w="2142" w:type="dxa"/>
          </w:tcPr>
          <w:p w14:paraId="4D779F26" w14:textId="77777777" w:rsidR="00C24AD9" w:rsidRPr="008572D8" w:rsidRDefault="00B3223C" w:rsidP="00533772">
            <w:pPr>
              <w:rPr>
                <w:spacing w:val="5"/>
                <w:sz w:val="28"/>
                <w:szCs w:val="24"/>
              </w:rPr>
            </w:pPr>
            <w:r w:rsidRPr="008572D8">
              <w:rPr>
                <w:spacing w:val="5"/>
                <w:sz w:val="28"/>
                <w:szCs w:val="24"/>
              </w:rPr>
              <w:t xml:space="preserve">Texte </w:t>
            </w:r>
          </w:p>
        </w:tc>
        <w:tc>
          <w:tcPr>
            <w:tcW w:w="2864" w:type="dxa"/>
          </w:tcPr>
          <w:p w14:paraId="01215132" w14:textId="77777777" w:rsidR="00C24AD9" w:rsidRPr="008572D8" w:rsidRDefault="00AA54DB" w:rsidP="00533772">
            <w:pPr>
              <w:rPr>
                <w:spacing w:val="5"/>
                <w:sz w:val="28"/>
                <w:szCs w:val="24"/>
              </w:rPr>
            </w:pPr>
            <w:r w:rsidRPr="008572D8">
              <w:rPr>
                <w:spacing w:val="5"/>
                <w:sz w:val="28"/>
                <w:szCs w:val="24"/>
              </w:rPr>
              <w:t>Contacts de l’entreprise, pas de modification possible</w:t>
            </w:r>
          </w:p>
        </w:tc>
        <w:tc>
          <w:tcPr>
            <w:tcW w:w="2013" w:type="dxa"/>
          </w:tcPr>
          <w:p w14:paraId="76349D37" w14:textId="77777777" w:rsidR="00C24AD9" w:rsidRDefault="00BD5418" w:rsidP="0036606F">
            <w:pPr>
              <w:ind w:left="0"/>
              <w:rPr>
                <w:spacing w:val="5"/>
                <w:sz w:val="28"/>
                <w:szCs w:val="24"/>
              </w:rPr>
            </w:pPr>
            <w:proofErr w:type="spellStart"/>
            <w:r>
              <w:rPr>
                <w:spacing w:val="5"/>
                <w:sz w:val="28"/>
                <w:szCs w:val="24"/>
              </w:rPr>
              <w:t>Entreprise.</w:t>
            </w:r>
            <w:r w:rsidR="00CD53CD">
              <w:rPr>
                <w:spacing w:val="5"/>
                <w:sz w:val="28"/>
                <w:szCs w:val="24"/>
              </w:rPr>
              <w:t>Contact</w:t>
            </w:r>
            <w:proofErr w:type="spellEnd"/>
          </w:p>
          <w:p w14:paraId="5B802DB5" w14:textId="77777777" w:rsidR="00FE6E6C" w:rsidRPr="008572D8" w:rsidRDefault="00FE6E6C" w:rsidP="0036606F">
            <w:pPr>
              <w:ind w:left="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bl>
    <w:p w14:paraId="75640CE7" w14:textId="77777777" w:rsidR="00C24AD9" w:rsidRPr="008572D8" w:rsidRDefault="00C24AD9" w:rsidP="00533772">
      <w:pPr>
        <w:rPr>
          <w:spacing w:val="5"/>
          <w:sz w:val="28"/>
          <w:szCs w:val="24"/>
        </w:rPr>
      </w:pPr>
    </w:p>
    <w:p w14:paraId="1A4FEFA2" w14:textId="77777777" w:rsidR="00C24AD9" w:rsidRPr="007C422E" w:rsidRDefault="00C24AD9" w:rsidP="00140395">
      <w:pPr>
        <w:pStyle w:val="Titre3"/>
        <w:rPr>
          <w:spacing w:val="5"/>
          <w:sz w:val="32"/>
        </w:rPr>
      </w:pPr>
      <w:bookmarkStart w:id="95" w:name="_Toc508308082"/>
      <w:r w:rsidRPr="007C422E">
        <w:t xml:space="preserve">Tableau des validations « </w:t>
      </w:r>
      <w:r w:rsidR="00ED5759" w:rsidRPr="007C422E">
        <w:t xml:space="preserve">Consulter les contacts </w:t>
      </w:r>
      <w:r w:rsidR="00C947F6" w:rsidRPr="007C422E">
        <w:t>»</w:t>
      </w:r>
      <w:bookmarkEnd w:id="95"/>
    </w:p>
    <w:tbl>
      <w:tblPr>
        <w:tblStyle w:val="Grilledutableau"/>
        <w:tblW w:w="10207" w:type="dxa"/>
        <w:tblInd w:w="-431" w:type="dxa"/>
        <w:tblLook w:val="04A0" w:firstRow="1" w:lastRow="0" w:firstColumn="1" w:lastColumn="0" w:noHBand="0" w:noVBand="1"/>
      </w:tblPr>
      <w:tblGrid>
        <w:gridCol w:w="3129"/>
        <w:gridCol w:w="2010"/>
        <w:gridCol w:w="1931"/>
        <w:gridCol w:w="3137"/>
      </w:tblGrid>
      <w:tr w:rsidR="00C24AD9" w:rsidRPr="008572D8" w14:paraId="43DE680B" w14:textId="77777777" w:rsidTr="003C390F">
        <w:tc>
          <w:tcPr>
            <w:tcW w:w="3129" w:type="dxa"/>
          </w:tcPr>
          <w:p w14:paraId="07A8DB1E" w14:textId="77777777" w:rsidR="00C24AD9" w:rsidRPr="008572D8" w:rsidRDefault="00C24AD9" w:rsidP="00533772">
            <w:r w:rsidRPr="008572D8">
              <w:t>Champs à valider</w:t>
            </w:r>
          </w:p>
        </w:tc>
        <w:tc>
          <w:tcPr>
            <w:tcW w:w="2010" w:type="dxa"/>
          </w:tcPr>
          <w:p w14:paraId="73EAC963" w14:textId="77777777" w:rsidR="00C24AD9" w:rsidRPr="008572D8" w:rsidRDefault="00C24AD9" w:rsidP="00533772">
            <w:r w:rsidRPr="008572D8">
              <w:t>Validation</w:t>
            </w:r>
          </w:p>
        </w:tc>
        <w:tc>
          <w:tcPr>
            <w:tcW w:w="1931" w:type="dxa"/>
          </w:tcPr>
          <w:p w14:paraId="113CE3B6" w14:textId="77777777" w:rsidR="00C24AD9" w:rsidRPr="008572D8" w:rsidRDefault="00C24AD9" w:rsidP="00533772">
            <w:r w:rsidRPr="008572D8">
              <w:t xml:space="preserve">Type </w:t>
            </w:r>
          </w:p>
        </w:tc>
        <w:tc>
          <w:tcPr>
            <w:tcW w:w="3137" w:type="dxa"/>
          </w:tcPr>
          <w:p w14:paraId="67F8839F" w14:textId="77777777" w:rsidR="00C24AD9" w:rsidRPr="008572D8" w:rsidRDefault="00C24AD9" w:rsidP="00533772">
            <w:r w:rsidRPr="008572D8">
              <w:t>Message</w:t>
            </w:r>
          </w:p>
        </w:tc>
      </w:tr>
      <w:tr w:rsidR="00C24AD9" w:rsidRPr="008572D8" w14:paraId="6C202E52" w14:textId="77777777" w:rsidTr="003C390F">
        <w:tc>
          <w:tcPr>
            <w:tcW w:w="3129" w:type="dxa"/>
          </w:tcPr>
          <w:p w14:paraId="464A3C72" w14:textId="77777777" w:rsidR="00C24AD9" w:rsidRPr="008572D8" w:rsidRDefault="00C24AD9" w:rsidP="00533772"/>
        </w:tc>
        <w:tc>
          <w:tcPr>
            <w:tcW w:w="2010" w:type="dxa"/>
          </w:tcPr>
          <w:p w14:paraId="28FDC213" w14:textId="77777777" w:rsidR="00C24AD9" w:rsidRPr="008572D8" w:rsidRDefault="00C24AD9" w:rsidP="00533772"/>
        </w:tc>
        <w:tc>
          <w:tcPr>
            <w:tcW w:w="1931" w:type="dxa"/>
          </w:tcPr>
          <w:p w14:paraId="2A0B1285" w14:textId="77777777" w:rsidR="00C24AD9" w:rsidRPr="008572D8" w:rsidRDefault="00C24AD9" w:rsidP="00533772"/>
        </w:tc>
        <w:tc>
          <w:tcPr>
            <w:tcW w:w="3137" w:type="dxa"/>
          </w:tcPr>
          <w:p w14:paraId="05D233F7" w14:textId="77777777" w:rsidR="00C24AD9" w:rsidRPr="008572D8" w:rsidRDefault="00C24AD9" w:rsidP="00533772"/>
        </w:tc>
      </w:tr>
    </w:tbl>
    <w:p w14:paraId="299DE458" w14:textId="77777777" w:rsidR="00C24AD9" w:rsidRPr="008572D8" w:rsidRDefault="00C24AD9" w:rsidP="00533772"/>
    <w:p w14:paraId="294DD4D1" w14:textId="77777777" w:rsidR="00C24AD9" w:rsidRPr="007C422E" w:rsidRDefault="00C24AD9" w:rsidP="00140395">
      <w:pPr>
        <w:pStyle w:val="Titre3"/>
      </w:pPr>
      <w:bookmarkStart w:id="96" w:name="_Toc508308083"/>
      <w:r w:rsidRPr="007C422E">
        <w:rPr>
          <w:color w:val="343437"/>
          <w:spacing w:val="2"/>
        </w:rPr>
        <w:t xml:space="preserve">Paramètres d’entrée </w:t>
      </w:r>
      <w:r w:rsidRPr="007C422E">
        <w:t>«</w:t>
      </w:r>
      <w:r w:rsidR="007C422E" w:rsidRPr="007C422E">
        <w:t xml:space="preserve"> </w:t>
      </w:r>
      <w:r w:rsidR="00D24993" w:rsidRPr="007C422E">
        <w:t xml:space="preserve">Consulter les contacts </w:t>
      </w:r>
      <w:r w:rsidRPr="007C422E">
        <w:t>»</w:t>
      </w:r>
      <w:bookmarkEnd w:id="96"/>
    </w:p>
    <w:p w14:paraId="29EA2F64" w14:textId="77777777" w:rsidR="00C24AD9" w:rsidRPr="008572D8" w:rsidRDefault="00C24AD9"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C24AD9" w:rsidRPr="008572D8" w14:paraId="1B1FB96B" w14:textId="77777777" w:rsidTr="00533772">
        <w:trPr>
          <w:trHeight w:val="411"/>
        </w:trPr>
        <w:tc>
          <w:tcPr>
            <w:tcW w:w="3262" w:type="dxa"/>
            <w:tcBorders>
              <w:bottom w:val="single" w:sz="4" w:space="0" w:color="000000"/>
              <w:right w:val="single" w:sz="4" w:space="0" w:color="000000"/>
            </w:tcBorders>
            <w:shd w:val="clear" w:color="auto" w:fill="DFDFDF"/>
          </w:tcPr>
          <w:p w14:paraId="1828E486" w14:textId="77777777" w:rsidR="00C24AD9" w:rsidRPr="008572D8" w:rsidRDefault="00C24AD9" w:rsidP="00533772">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14:paraId="73D3B04F" w14:textId="77777777" w:rsidR="00C24AD9" w:rsidRPr="008572D8" w:rsidRDefault="00C24AD9" w:rsidP="00533772">
            <w:pPr>
              <w:rPr>
                <w:b/>
              </w:rPr>
            </w:pPr>
            <w:r w:rsidRPr="008572D8">
              <w:rPr>
                <w:b/>
                <w:color w:val="343437"/>
              </w:rPr>
              <w:t>Nom Physique</w:t>
            </w:r>
          </w:p>
        </w:tc>
      </w:tr>
      <w:tr w:rsidR="00C24AD9" w:rsidRPr="008572D8" w14:paraId="12339B82" w14:textId="77777777" w:rsidTr="00533772">
        <w:trPr>
          <w:trHeight w:val="411"/>
        </w:trPr>
        <w:tc>
          <w:tcPr>
            <w:tcW w:w="3262" w:type="dxa"/>
            <w:tcBorders>
              <w:top w:val="single" w:sz="4" w:space="0" w:color="000000"/>
              <w:right w:val="single" w:sz="4" w:space="0" w:color="000000"/>
            </w:tcBorders>
          </w:tcPr>
          <w:p w14:paraId="2B18F4F2" w14:textId="77777777" w:rsidR="00C24AD9" w:rsidRPr="008572D8" w:rsidRDefault="008E22DA" w:rsidP="00533772">
            <w:r>
              <w:t xml:space="preserve">Les contacts de </w:t>
            </w:r>
            <w:proofErr w:type="spellStart"/>
            <w:r>
              <w:t>l’entreprise</w:t>
            </w:r>
            <w:proofErr w:type="spellEnd"/>
          </w:p>
        </w:tc>
        <w:tc>
          <w:tcPr>
            <w:tcW w:w="4820" w:type="dxa"/>
            <w:tcBorders>
              <w:top w:val="single" w:sz="4" w:space="0" w:color="000000"/>
              <w:left w:val="single" w:sz="4" w:space="0" w:color="000000"/>
            </w:tcBorders>
          </w:tcPr>
          <w:p w14:paraId="7779AECB" w14:textId="77777777" w:rsidR="00C92EE3" w:rsidRPr="00FA1C25" w:rsidRDefault="00D24993" w:rsidP="00C92EE3">
            <w:pPr>
              <w:rPr>
                <w:lang w:val="fr-CA"/>
              </w:rPr>
            </w:pPr>
            <w:proofErr w:type="spellStart"/>
            <w:r w:rsidRPr="00FA1C25">
              <w:rPr>
                <w:lang w:val="fr-CA"/>
              </w:rPr>
              <w:t>Entreprise.</w:t>
            </w:r>
            <w:r w:rsidR="00D77716" w:rsidRPr="00FA1C25">
              <w:rPr>
                <w:lang w:val="fr-CA"/>
              </w:rPr>
              <w:t>Contact</w:t>
            </w:r>
            <w:proofErr w:type="spellEnd"/>
            <w:r w:rsidR="00C92EE3" w:rsidRPr="00FA1C25">
              <w:rPr>
                <w:lang w:val="fr-CA"/>
              </w:rPr>
              <w:t xml:space="preserve"> (</w:t>
            </w:r>
            <w:r w:rsidR="00FA1C25" w:rsidRPr="00FA1C25">
              <w:rPr>
                <w:lang w:val="fr-CA"/>
              </w:rPr>
              <w:t>de l’entreprise sélectionné</w:t>
            </w:r>
            <w:r w:rsidR="00C92EE3" w:rsidRPr="00FA1C25">
              <w:rPr>
                <w:lang w:val="fr-CA"/>
              </w:rPr>
              <w:t>)</w:t>
            </w:r>
          </w:p>
        </w:tc>
      </w:tr>
    </w:tbl>
    <w:p w14:paraId="60E18425" w14:textId="77777777" w:rsidR="000149CB" w:rsidRPr="007C422E" w:rsidRDefault="000149CB" w:rsidP="003B3859">
      <w:pPr>
        <w:pStyle w:val="Titre2"/>
      </w:pPr>
      <w:bookmarkStart w:id="97" w:name="_Toc508308084"/>
      <w:commentRangeStart w:id="98"/>
      <w:r w:rsidRPr="007C422E">
        <w:lastRenderedPageBreak/>
        <w:t xml:space="preserve">Étude de cas d’utilisation de « Supprimer une entreprise </w:t>
      </w:r>
      <w:r w:rsidR="00B26715">
        <w:t xml:space="preserve">du salon carrière </w:t>
      </w:r>
      <w:r w:rsidRPr="007C422E">
        <w:t>»</w:t>
      </w:r>
      <w:bookmarkEnd w:id="97"/>
      <w:commentRangeEnd w:id="98"/>
      <w:r w:rsidR="00ED7902">
        <w:rPr>
          <w:rStyle w:val="Marquedecommentaire"/>
          <w:rFonts w:asciiTheme="minorHAnsi" w:hAnsiTheme="minorHAnsi"/>
        </w:rPr>
        <w:commentReference w:id="98"/>
      </w:r>
    </w:p>
    <w:p w14:paraId="469768F1" w14:textId="77777777" w:rsidR="000149CB" w:rsidRPr="008572D8" w:rsidRDefault="000149CB" w:rsidP="000149CB">
      <w:r w:rsidRPr="008572D8">
        <w:t>Description :</w:t>
      </w:r>
    </w:p>
    <w:p w14:paraId="39A1B5CD" w14:textId="77777777" w:rsidR="000149CB" w:rsidRPr="008572D8" w:rsidRDefault="000149CB" w:rsidP="000149CB">
      <w:r w:rsidRPr="008572D8">
        <w:t xml:space="preserve">Ce cas d’utilisation permet de </w:t>
      </w:r>
      <w:r w:rsidR="00B32DA8">
        <w:t>supprimer</w:t>
      </w:r>
      <w:r w:rsidRPr="008572D8">
        <w:t xml:space="preserve"> </w:t>
      </w:r>
      <w:r w:rsidR="00B32DA8">
        <w:t xml:space="preserve">une entreprise </w:t>
      </w:r>
      <w:r w:rsidRPr="008572D8">
        <w:t>dans l</w:t>
      </w:r>
      <w:r w:rsidR="006672D8">
        <w:t xml:space="preserve">a base de données en pesant un </w:t>
      </w:r>
      <w:r w:rsidRPr="008572D8">
        <w:t xml:space="preserve">le lien hypertexte dans la </w:t>
      </w:r>
      <w:r w:rsidR="006672D8">
        <w:t xml:space="preserve">dernière </w:t>
      </w:r>
      <w:r w:rsidRPr="008572D8">
        <w:t xml:space="preserve">colonne </w:t>
      </w:r>
      <w:r w:rsidR="006672D8">
        <w:t xml:space="preserve">de la </w:t>
      </w:r>
      <w:r w:rsidRPr="008572D8">
        <w:t xml:space="preserve">liste des entreprises de la page « </w:t>
      </w:r>
      <w:r w:rsidR="00DB1405">
        <w:t xml:space="preserve">Gestion Salon Carrière </w:t>
      </w:r>
      <w:r w:rsidRPr="008572D8">
        <w:t>».</w:t>
      </w:r>
      <w:r w:rsidR="00487195">
        <w:t xml:space="preserve"> La suppression </w:t>
      </w:r>
      <w:r w:rsidR="008179B9">
        <w:t>se</w:t>
      </w:r>
      <w:r w:rsidR="00F446F6">
        <w:t xml:space="preserve"> </w:t>
      </w:r>
      <w:r w:rsidR="00487195">
        <w:t>fait sans</w:t>
      </w:r>
      <w:r w:rsidR="00073B39">
        <w:t xml:space="preserve"> message de validation</w:t>
      </w:r>
      <w:r w:rsidRPr="008572D8">
        <w:t>.</w:t>
      </w:r>
    </w:p>
    <w:p w14:paraId="0BC8418F" w14:textId="77777777" w:rsidR="000149CB" w:rsidRPr="008572D8" w:rsidRDefault="000149CB" w:rsidP="000149CB">
      <w:r w:rsidRPr="008572D8">
        <w:t xml:space="preserve">Acteur : </w:t>
      </w:r>
    </w:p>
    <w:p w14:paraId="1C87B463" w14:textId="77777777" w:rsidR="000149CB" w:rsidRDefault="000149CB" w:rsidP="000149CB">
      <w:pPr>
        <w:pStyle w:val="Paragraphedeliste"/>
        <w:numPr>
          <w:ilvl w:val="0"/>
          <w:numId w:val="32"/>
        </w:numPr>
      </w:pPr>
      <w:r>
        <w:t xml:space="preserve">Enseignants </w:t>
      </w:r>
    </w:p>
    <w:p w14:paraId="1D1FFE9A" w14:textId="77777777" w:rsidR="000149CB" w:rsidRPr="008572D8" w:rsidRDefault="000149CB" w:rsidP="000149CB">
      <w:pPr>
        <w:pStyle w:val="Paragraphedeliste"/>
        <w:numPr>
          <w:ilvl w:val="0"/>
          <w:numId w:val="32"/>
        </w:numPr>
      </w:pPr>
      <w:r w:rsidRPr="008572D8">
        <w:t>Administrateurs</w:t>
      </w:r>
    </w:p>
    <w:p w14:paraId="6F771C1B" w14:textId="77777777" w:rsidR="000149CB" w:rsidRPr="008572D8" w:rsidRDefault="000149CB" w:rsidP="000149CB">
      <w:r w:rsidRPr="008572D8">
        <w:t xml:space="preserve">Conditions de départ : </w:t>
      </w:r>
    </w:p>
    <w:p w14:paraId="477E208F" w14:textId="77777777" w:rsidR="000149CB" w:rsidRPr="008572D8" w:rsidRDefault="000149CB" w:rsidP="000149CB">
      <w:pPr>
        <w:pStyle w:val="Paragraphedeliste"/>
        <w:numPr>
          <w:ilvl w:val="0"/>
          <w:numId w:val="33"/>
        </w:numPr>
      </w:pPr>
      <w:r w:rsidRPr="008572D8">
        <w:t>Être connecté</w:t>
      </w:r>
    </w:p>
    <w:p w14:paraId="4CB3E564" w14:textId="77777777" w:rsidR="000149CB" w:rsidRPr="008572D8" w:rsidRDefault="000149CB" w:rsidP="000149CB">
      <w:r w:rsidRPr="008572D8">
        <w:t>Condition de fin :</w:t>
      </w:r>
    </w:p>
    <w:p w14:paraId="2C740632" w14:textId="77777777" w:rsidR="000149CB" w:rsidRPr="008572D8" w:rsidRDefault="000149CB" w:rsidP="000149CB">
      <w:pPr>
        <w:pStyle w:val="Paragraphedeliste"/>
        <w:numPr>
          <w:ilvl w:val="0"/>
          <w:numId w:val="33"/>
        </w:numPr>
      </w:pPr>
      <w:r w:rsidRPr="008572D8">
        <w:t>Fermeture de fenêtre</w:t>
      </w:r>
    </w:p>
    <w:p w14:paraId="7A1E6FF9" w14:textId="77777777" w:rsidR="000149CB" w:rsidRPr="008572D8" w:rsidRDefault="000149CB" w:rsidP="000149CB">
      <w:proofErr w:type="gramStart"/>
      <w:r w:rsidRPr="008572D8">
        <w:t>OU</w:t>
      </w:r>
      <w:proofErr w:type="gramEnd"/>
    </w:p>
    <w:p w14:paraId="7CBA8C0E" w14:textId="77777777" w:rsidR="000149CB" w:rsidRPr="008572D8" w:rsidRDefault="000149CB" w:rsidP="000149CB">
      <w:pPr>
        <w:pStyle w:val="Paragraphedeliste"/>
        <w:numPr>
          <w:ilvl w:val="0"/>
          <w:numId w:val="33"/>
        </w:numPr>
      </w:pPr>
      <w:r w:rsidRPr="008572D8">
        <w:t xml:space="preserve">Sélection d’une autre option dans le menu principal </w:t>
      </w:r>
    </w:p>
    <w:p w14:paraId="1B9BE4CE" w14:textId="77777777" w:rsidR="000149CB" w:rsidRPr="008572D8" w:rsidRDefault="000149CB" w:rsidP="000149CB">
      <w:r w:rsidRPr="008572D8">
        <w:t>Exception :</w:t>
      </w:r>
    </w:p>
    <w:p w14:paraId="46A58615" w14:textId="77777777" w:rsidR="000149CB" w:rsidRPr="008572D8" w:rsidRDefault="000149CB" w:rsidP="000149CB">
      <w:r w:rsidRPr="008572D8">
        <w:t>N/A</w:t>
      </w:r>
    </w:p>
    <w:p w14:paraId="5715A5E6" w14:textId="77777777" w:rsidR="000149CB" w:rsidRPr="008572D8" w:rsidRDefault="000149CB" w:rsidP="000149CB"/>
    <w:p w14:paraId="748A5353" w14:textId="77777777" w:rsidR="000149CB" w:rsidRPr="008572D8" w:rsidRDefault="000149CB" w:rsidP="000149CB"/>
    <w:p w14:paraId="79AB9122" w14:textId="77777777" w:rsidR="000149CB" w:rsidRPr="007A5567" w:rsidRDefault="000149CB" w:rsidP="00140395">
      <w:pPr>
        <w:pStyle w:val="Titre3"/>
      </w:pPr>
      <w:bookmarkStart w:id="100" w:name="_Toc508308085"/>
      <w:r w:rsidRPr="007A5567">
        <w:lastRenderedPageBreak/>
        <w:t xml:space="preserve">Panoramas et rapports « </w:t>
      </w:r>
      <w:r w:rsidR="00250E9F" w:rsidRPr="007C422E">
        <w:t xml:space="preserve">Supprimer une entreprise </w:t>
      </w:r>
      <w:r w:rsidR="00250E9F">
        <w:t>du salon carrière</w:t>
      </w:r>
      <w:r w:rsidRPr="007A5567">
        <w:rPr>
          <w:sz w:val="28"/>
        </w:rPr>
        <w:t xml:space="preserve"> </w:t>
      </w:r>
      <w:r w:rsidRPr="007A5567">
        <w:t>»</w:t>
      </w:r>
      <w:bookmarkEnd w:id="100"/>
    </w:p>
    <w:p w14:paraId="45EBBA77" w14:textId="77777777" w:rsidR="004811AA" w:rsidRPr="004811AA" w:rsidRDefault="00380877" w:rsidP="004811AA">
      <w:pPr>
        <w:ind w:left="0"/>
        <w:rPr>
          <w:spacing w:val="5"/>
          <w:sz w:val="28"/>
          <w:szCs w:val="24"/>
        </w:rPr>
      </w:pPr>
      <w:r>
        <w:rPr>
          <w:noProof/>
        </w:rPr>
        <w:drawing>
          <wp:anchor distT="0" distB="0" distL="114300" distR="114300" simplePos="0" relativeHeight="251667456" behindDoc="0" locked="0" layoutInCell="1" allowOverlap="1" wp14:anchorId="0F03D451" wp14:editId="20F4DE5A">
            <wp:simplePos x="0" y="0"/>
            <wp:positionH relativeFrom="margin">
              <wp:posOffset>1104273</wp:posOffset>
            </wp:positionH>
            <wp:positionV relativeFrom="paragraph">
              <wp:posOffset>266065</wp:posOffset>
            </wp:positionV>
            <wp:extent cx="2489835" cy="878205"/>
            <wp:effectExtent l="0" t="0" r="571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9835" cy="878205"/>
                    </a:xfrm>
                    <a:prstGeom prst="rect">
                      <a:avLst/>
                    </a:prstGeom>
                  </pic:spPr>
                </pic:pic>
              </a:graphicData>
            </a:graphic>
            <wp14:sizeRelH relativeFrom="margin">
              <wp14:pctWidth>0</wp14:pctWidth>
            </wp14:sizeRelH>
            <wp14:sizeRelV relativeFrom="margin">
              <wp14:pctHeight>0</wp14:pctHeight>
            </wp14:sizeRelV>
          </wp:anchor>
        </w:drawing>
      </w:r>
    </w:p>
    <w:p w14:paraId="7F5D3D78" w14:textId="77777777" w:rsidR="000149CB" w:rsidRPr="008572D8" w:rsidRDefault="000149CB" w:rsidP="000149CB">
      <w:pPr>
        <w:rPr>
          <w:spacing w:val="5"/>
          <w:sz w:val="28"/>
          <w:szCs w:val="24"/>
        </w:rPr>
      </w:pPr>
    </w:p>
    <w:p w14:paraId="370C276B" w14:textId="77777777" w:rsidR="000149CB" w:rsidRPr="008572D8" w:rsidRDefault="000149CB" w:rsidP="000149CB">
      <w:pPr>
        <w:ind w:left="0"/>
        <w:rPr>
          <w:spacing w:val="5"/>
          <w:sz w:val="28"/>
          <w:szCs w:val="24"/>
        </w:rPr>
      </w:pPr>
    </w:p>
    <w:p w14:paraId="68511367" w14:textId="77777777" w:rsidR="000149CB" w:rsidRPr="008572D8" w:rsidRDefault="000149CB" w:rsidP="000149CB">
      <w:pPr>
        <w:rPr>
          <w:spacing w:val="5"/>
          <w:sz w:val="28"/>
          <w:szCs w:val="24"/>
        </w:rPr>
      </w:pPr>
    </w:p>
    <w:p w14:paraId="096246F7" w14:textId="77777777" w:rsidR="000149CB" w:rsidRPr="007A5567" w:rsidRDefault="000149CB" w:rsidP="00140395">
      <w:pPr>
        <w:pStyle w:val="Titre3"/>
      </w:pPr>
      <w:bookmarkStart w:id="101" w:name="_Toc508308086"/>
      <w:r w:rsidRPr="007A5567">
        <w:t xml:space="preserve">Description des champs « </w:t>
      </w:r>
      <w:r w:rsidR="00E5577A" w:rsidRPr="007C422E">
        <w:t xml:space="preserve">Supprimer une entreprise </w:t>
      </w:r>
      <w:r w:rsidR="00E5577A">
        <w:t>du salon carrière</w:t>
      </w:r>
      <w:r w:rsidRPr="007A5567">
        <w:rPr>
          <w:sz w:val="28"/>
        </w:rPr>
        <w:t xml:space="preserve"> </w:t>
      </w:r>
      <w:r w:rsidRPr="007A5567">
        <w:t>»</w:t>
      </w:r>
      <w:bookmarkEnd w:id="101"/>
    </w:p>
    <w:tbl>
      <w:tblPr>
        <w:tblStyle w:val="Grilledutableau"/>
        <w:tblW w:w="9903" w:type="dxa"/>
        <w:tblInd w:w="-289" w:type="dxa"/>
        <w:tblLook w:val="04A0" w:firstRow="1" w:lastRow="0" w:firstColumn="1" w:lastColumn="0" w:noHBand="0" w:noVBand="1"/>
      </w:tblPr>
      <w:tblGrid>
        <w:gridCol w:w="2884"/>
        <w:gridCol w:w="2142"/>
        <w:gridCol w:w="2864"/>
        <w:gridCol w:w="2013"/>
      </w:tblGrid>
      <w:tr w:rsidR="000149CB" w:rsidRPr="008572D8" w14:paraId="689861C1" w14:textId="77777777" w:rsidTr="00FF7D01">
        <w:tc>
          <w:tcPr>
            <w:tcW w:w="2884" w:type="dxa"/>
          </w:tcPr>
          <w:p w14:paraId="1A491E77" w14:textId="77777777" w:rsidR="000149CB" w:rsidRPr="008572D8" w:rsidRDefault="000149CB" w:rsidP="00FF7D01">
            <w:pPr>
              <w:rPr>
                <w:spacing w:val="5"/>
                <w:sz w:val="28"/>
                <w:szCs w:val="24"/>
              </w:rPr>
            </w:pPr>
            <w:r w:rsidRPr="008572D8">
              <w:rPr>
                <w:spacing w:val="5"/>
                <w:sz w:val="28"/>
                <w:szCs w:val="24"/>
              </w:rPr>
              <w:t>Nom du champ</w:t>
            </w:r>
          </w:p>
        </w:tc>
        <w:tc>
          <w:tcPr>
            <w:tcW w:w="2142" w:type="dxa"/>
          </w:tcPr>
          <w:p w14:paraId="02227F92" w14:textId="77777777" w:rsidR="000149CB" w:rsidRPr="008572D8" w:rsidRDefault="000149CB" w:rsidP="00FF7D01">
            <w:pPr>
              <w:rPr>
                <w:spacing w:val="5"/>
                <w:sz w:val="28"/>
                <w:szCs w:val="24"/>
              </w:rPr>
            </w:pPr>
            <w:r w:rsidRPr="008572D8">
              <w:rPr>
                <w:spacing w:val="5"/>
                <w:sz w:val="28"/>
                <w:szCs w:val="24"/>
              </w:rPr>
              <w:t>Type</w:t>
            </w:r>
          </w:p>
        </w:tc>
        <w:tc>
          <w:tcPr>
            <w:tcW w:w="2864" w:type="dxa"/>
          </w:tcPr>
          <w:p w14:paraId="0084AA55" w14:textId="77777777" w:rsidR="000149CB" w:rsidRPr="008572D8" w:rsidRDefault="000149CB" w:rsidP="00FF7D01">
            <w:pPr>
              <w:rPr>
                <w:spacing w:val="5"/>
                <w:sz w:val="28"/>
                <w:szCs w:val="24"/>
              </w:rPr>
            </w:pPr>
            <w:r w:rsidRPr="008572D8">
              <w:rPr>
                <w:spacing w:val="5"/>
                <w:sz w:val="28"/>
                <w:szCs w:val="24"/>
              </w:rPr>
              <w:t>Description</w:t>
            </w:r>
          </w:p>
        </w:tc>
        <w:tc>
          <w:tcPr>
            <w:tcW w:w="2013" w:type="dxa"/>
          </w:tcPr>
          <w:p w14:paraId="7C872B63" w14:textId="77777777" w:rsidR="000149CB" w:rsidRPr="008572D8" w:rsidRDefault="000149CB" w:rsidP="00FF7D01">
            <w:pPr>
              <w:rPr>
                <w:spacing w:val="5"/>
                <w:sz w:val="28"/>
                <w:szCs w:val="24"/>
              </w:rPr>
            </w:pPr>
            <w:r w:rsidRPr="008572D8">
              <w:rPr>
                <w:spacing w:val="5"/>
                <w:sz w:val="28"/>
                <w:szCs w:val="24"/>
              </w:rPr>
              <w:t>Entité</w:t>
            </w:r>
          </w:p>
        </w:tc>
      </w:tr>
      <w:tr w:rsidR="000149CB" w:rsidRPr="008572D8" w14:paraId="220BE466" w14:textId="77777777" w:rsidTr="00FF7D01">
        <w:tc>
          <w:tcPr>
            <w:tcW w:w="2884" w:type="dxa"/>
          </w:tcPr>
          <w:p w14:paraId="38EB0C65" w14:textId="77777777" w:rsidR="000149CB" w:rsidRPr="008572D8" w:rsidRDefault="000149CB" w:rsidP="00FF7D01">
            <w:pPr>
              <w:rPr>
                <w:spacing w:val="5"/>
                <w:sz w:val="28"/>
                <w:szCs w:val="24"/>
              </w:rPr>
            </w:pPr>
          </w:p>
        </w:tc>
        <w:tc>
          <w:tcPr>
            <w:tcW w:w="2142" w:type="dxa"/>
          </w:tcPr>
          <w:p w14:paraId="2C474C05" w14:textId="77777777" w:rsidR="000149CB" w:rsidRPr="008572D8" w:rsidRDefault="000149CB" w:rsidP="00FF7D01">
            <w:pPr>
              <w:rPr>
                <w:spacing w:val="5"/>
                <w:sz w:val="28"/>
                <w:szCs w:val="24"/>
              </w:rPr>
            </w:pPr>
          </w:p>
        </w:tc>
        <w:tc>
          <w:tcPr>
            <w:tcW w:w="2864" w:type="dxa"/>
          </w:tcPr>
          <w:p w14:paraId="463C20AD" w14:textId="77777777" w:rsidR="000149CB" w:rsidRPr="008572D8" w:rsidRDefault="000149CB" w:rsidP="00FF7D01">
            <w:pPr>
              <w:rPr>
                <w:spacing w:val="5"/>
                <w:sz w:val="28"/>
                <w:szCs w:val="24"/>
              </w:rPr>
            </w:pPr>
          </w:p>
        </w:tc>
        <w:tc>
          <w:tcPr>
            <w:tcW w:w="2013" w:type="dxa"/>
          </w:tcPr>
          <w:p w14:paraId="0BBE63EB" w14:textId="77777777" w:rsidR="000149CB" w:rsidRPr="008572D8" w:rsidRDefault="000149CB" w:rsidP="00FF7D01">
            <w:pPr>
              <w:rPr>
                <w:spacing w:val="5"/>
                <w:sz w:val="28"/>
                <w:szCs w:val="24"/>
              </w:rPr>
            </w:pPr>
          </w:p>
        </w:tc>
      </w:tr>
    </w:tbl>
    <w:p w14:paraId="3D45CF1B" w14:textId="77777777" w:rsidR="000149CB" w:rsidRPr="008572D8" w:rsidRDefault="000149CB" w:rsidP="000149CB">
      <w:pPr>
        <w:rPr>
          <w:spacing w:val="5"/>
          <w:sz w:val="28"/>
          <w:szCs w:val="24"/>
        </w:rPr>
      </w:pPr>
    </w:p>
    <w:p w14:paraId="3A272589" w14:textId="77777777" w:rsidR="000149CB" w:rsidRPr="007A5567" w:rsidRDefault="000149CB" w:rsidP="00140395">
      <w:pPr>
        <w:pStyle w:val="Titre3"/>
        <w:rPr>
          <w:spacing w:val="5"/>
          <w:sz w:val="32"/>
        </w:rPr>
      </w:pPr>
      <w:bookmarkStart w:id="102" w:name="_Toc508308087"/>
      <w:r w:rsidRPr="007A5567">
        <w:t xml:space="preserve">Tableau des validations « </w:t>
      </w:r>
      <w:r w:rsidR="009F54EC" w:rsidRPr="007C422E">
        <w:t xml:space="preserve">Supprimer une entreprise </w:t>
      </w:r>
      <w:r w:rsidR="009F54EC">
        <w:t>du salon carrière</w:t>
      </w:r>
      <w:r w:rsidRPr="007A5567">
        <w:t xml:space="preserve"> »</w:t>
      </w:r>
      <w:bookmarkEnd w:id="102"/>
    </w:p>
    <w:tbl>
      <w:tblPr>
        <w:tblStyle w:val="Grilledutableau"/>
        <w:tblW w:w="10207" w:type="dxa"/>
        <w:tblInd w:w="-431" w:type="dxa"/>
        <w:tblLook w:val="04A0" w:firstRow="1" w:lastRow="0" w:firstColumn="1" w:lastColumn="0" w:noHBand="0" w:noVBand="1"/>
      </w:tblPr>
      <w:tblGrid>
        <w:gridCol w:w="3129"/>
        <w:gridCol w:w="2010"/>
        <w:gridCol w:w="1931"/>
        <w:gridCol w:w="3137"/>
      </w:tblGrid>
      <w:tr w:rsidR="000149CB" w:rsidRPr="008572D8" w14:paraId="7530A297" w14:textId="77777777" w:rsidTr="00FF7D01">
        <w:tc>
          <w:tcPr>
            <w:tcW w:w="3129" w:type="dxa"/>
          </w:tcPr>
          <w:p w14:paraId="0AD7D3BC" w14:textId="77777777" w:rsidR="000149CB" w:rsidRPr="008572D8" w:rsidRDefault="000149CB" w:rsidP="00FF7D01">
            <w:r w:rsidRPr="008572D8">
              <w:t>Champs à valider</w:t>
            </w:r>
          </w:p>
        </w:tc>
        <w:tc>
          <w:tcPr>
            <w:tcW w:w="2010" w:type="dxa"/>
          </w:tcPr>
          <w:p w14:paraId="14E29A68" w14:textId="77777777" w:rsidR="000149CB" w:rsidRPr="008572D8" w:rsidRDefault="000149CB" w:rsidP="00FF7D01">
            <w:r w:rsidRPr="008572D8">
              <w:t>Validation</w:t>
            </w:r>
          </w:p>
        </w:tc>
        <w:tc>
          <w:tcPr>
            <w:tcW w:w="1931" w:type="dxa"/>
          </w:tcPr>
          <w:p w14:paraId="544A49B8" w14:textId="77777777" w:rsidR="000149CB" w:rsidRPr="008572D8" w:rsidRDefault="000149CB" w:rsidP="00FF7D01">
            <w:r w:rsidRPr="008572D8">
              <w:t xml:space="preserve">Type </w:t>
            </w:r>
          </w:p>
        </w:tc>
        <w:tc>
          <w:tcPr>
            <w:tcW w:w="3137" w:type="dxa"/>
          </w:tcPr>
          <w:p w14:paraId="40FAEBB0" w14:textId="77777777" w:rsidR="000149CB" w:rsidRPr="008572D8" w:rsidRDefault="000149CB" w:rsidP="00FF7D01">
            <w:r w:rsidRPr="008572D8">
              <w:t>Message</w:t>
            </w:r>
          </w:p>
        </w:tc>
      </w:tr>
      <w:tr w:rsidR="000149CB" w:rsidRPr="008572D8" w14:paraId="796E162E" w14:textId="77777777" w:rsidTr="00FF7D01">
        <w:tc>
          <w:tcPr>
            <w:tcW w:w="3129" w:type="dxa"/>
          </w:tcPr>
          <w:p w14:paraId="65DA6B05" w14:textId="77777777" w:rsidR="000149CB" w:rsidRPr="008572D8" w:rsidRDefault="000149CB" w:rsidP="00FF7D01"/>
        </w:tc>
        <w:tc>
          <w:tcPr>
            <w:tcW w:w="2010" w:type="dxa"/>
          </w:tcPr>
          <w:p w14:paraId="07489BE0" w14:textId="77777777" w:rsidR="000149CB" w:rsidRPr="008572D8" w:rsidRDefault="000149CB" w:rsidP="00FF7D01"/>
        </w:tc>
        <w:tc>
          <w:tcPr>
            <w:tcW w:w="1931" w:type="dxa"/>
          </w:tcPr>
          <w:p w14:paraId="079099EC" w14:textId="77777777" w:rsidR="000149CB" w:rsidRPr="008572D8" w:rsidRDefault="000149CB" w:rsidP="00FF7D01"/>
        </w:tc>
        <w:tc>
          <w:tcPr>
            <w:tcW w:w="3137" w:type="dxa"/>
          </w:tcPr>
          <w:p w14:paraId="516DB964" w14:textId="77777777" w:rsidR="000149CB" w:rsidRPr="008572D8" w:rsidRDefault="000149CB" w:rsidP="00FF7D01"/>
        </w:tc>
      </w:tr>
    </w:tbl>
    <w:p w14:paraId="0F55CF49" w14:textId="77777777" w:rsidR="000149CB" w:rsidRDefault="000149CB" w:rsidP="000149CB"/>
    <w:p w14:paraId="69FDDEA3" w14:textId="77777777" w:rsidR="00797529" w:rsidRPr="008572D8" w:rsidRDefault="00797529" w:rsidP="000149CB"/>
    <w:p w14:paraId="4B52F91E" w14:textId="77777777" w:rsidR="000149CB" w:rsidRPr="007A5567" w:rsidRDefault="000149CB" w:rsidP="00140395">
      <w:pPr>
        <w:pStyle w:val="Titre3"/>
      </w:pPr>
      <w:bookmarkStart w:id="103" w:name="_Toc508308088"/>
      <w:r w:rsidRPr="007A5567">
        <w:rPr>
          <w:color w:val="343437"/>
          <w:spacing w:val="2"/>
        </w:rPr>
        <w:t>Paramètres d’entrée</w:t>
      </w:r>
      <w:r w:rsidR="00B2491E" w:rsidRPr="007A5567">
        <w:rPr>
          <w:color w:val="343437"/>
          <w:spacing w:val="2"/>
        </w:rPr>
        <w:t xml:space="preserve"> </w:t>
      </w:r>
      <w:r w:rsidR="00B2491E" w:rsidRPr="007A5567">
        <w:t xml:space="preserve">« </w:t>
      </w:r>
      <w:r w:rsidR="0069231A" w:rsidRPr="007C422E">
        <w:t xml:space="preserve">Supprimer une entreprise </w:t>
      </w:r>
      <w:r w:rsidR="0069231A">
        <w:t>du salon carrière</w:t>
      </w:r>
      <w:r w:rsidR="004E0798" w:rsidRPr="007A5567">
        <w:t xml:space="preserve"> »</w:t>
      </w:r>
      <w:bookmarkEnd w:id="103"/>
    </w:p>
    <w:p w14:paraId="492BCEF0" w14:textId="77777777" w:rsidR="000149CB" w:rsidRPr="008572D8" w:rsidRDefault="000149CB" w:rsidP="000149CB">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678"/>
        <w:gridCol w:w="4404"/>
      </w:tblGrid>
      <w:tr w:rsidR="000149CB" w:rsidRPr="008572D8" w14:paraId="204FEB8A" w14:textId="77777777" w:rsidTr="00FB037E">
        <w:trPr>
          <w:trHeight w:val="411"/>
        </w:trPr>
        <w:tc>
          <w:tcPr>
            <w:tcW w:w="3678" w:type="dxa"/>
            <w:tcBorders>
              <w:bottom w:val="single" w:sz="4" w:space="0" w:color="000000"/>
              <w:right w:val="single" w:sz="4" w:space="0" w:color="000000"/>
            </w:tcBorders>
            <w:shd w:val="clear" w:color="auto" w:fill="DFDFDF"/>
          </w:tcPr>
          <w:p w14:paraId="30AE9B44" w14:textId="77777777" w:rsidR="000149CB" w:rsidRPr="008572D8" w:rsidRDefault="000149CB" w:rsidP="00FF7D01">
            <w:pPr>
              <w:rPr>
                <w:b/>
              </w:rPr>
            </w:pPr>
            <w:r w:rsidRPr="008572D8">
              <w:rPr>
                <w:b/>
                <w:color w:val="343437"/>
              </w:rPr>
              <w:lastRenderedPageBreak/>
              <w:t>Description</w:t>
            </w:r>
          </w:p>
        </w:tc>
        <w:tc>
          <w:tcPr>
            <w:tcW w:w="4404" w:type="dxa"/>
            <w:tcBorders>
              <w:left w:val="single" w:sz="4" w:space="0" w:color="000000"/>
              <w:bottom w:val="single" w:sz="4" w:space="0" w:color="000000"/>
            </w:tcBorders>
            <w:shd w:val="clear" w:color="auto" w:fill="DFDFDF"/>
          </w:tcPr>
          <w:p w14:paraId="35873D85" w14:textId="77777777" w:rsidR="000149CB" w:rsidRPr="008572D8" w:rsidRDefault="000149CB" w:rsidP="00FF7D01">
            <w:pPr>
              <w:rPr>
                <w:b/>
              </w:rPr>
            </w:pPr>
            <w:r w:rsidRPr="008572D8">
              <w:rPr>
                <w:b/>
                <w:color w:val="343437"/>
              </w:rPr>
              <w:t>Nom Physique</w:t>
            </w:r>
          </w:p>
        </w:tc>
      </w:tr>
      <w:tr w:rsidR="000149CB" w:rsidRPr="008572D8" w14:paraId="18C0B22D" w14:textId="77777777" w:rsidTr="00FB037E">
        <w:trPr>
          <w:trHeight w:val="411"/>
        </w:trPr>
        <w:tc>
          <w:tcPr>
            <w:tcW w:w="3678" w:type="dxa"/>
            <w:tcBorders>
              <w:top w:val="single" w:sz="4" w:space="0" w:color="000000"/>
              <w:right w:val="single" w:sz="4" w:space="0" w:color="000000"/>
            </w:tcBorders>
          </w:tcPr>
          <w:p w14:paraId="350BC6E7" w14:textId="77777777" w:rsidR="000149CB" w:rsidRPr="008572D8" w:rsidRDefault="00412538" w:rsidP="00FF7D01">
            <w:proofErr w:type="spellStart"/>
            <w:r>
              <w:t>L’entreprise</w:t>
            </w:r>
            <w:proofErr w:type="spellEnd"/>
            <w:r w:rsidR="00D81551">
              <w:t xml:space="preserve"> </w:t>
            </w:r>
            <w:proofErr w:type="spellStart"/>
            <w:r w:rsidR="00D81551">
              <w:t>sélectionnée</w:t>
            </w:r>
            <w:proofErr w:type="spellEnd"/>
          </w:p>
        </w:tc>
        <w:tc>
          <w:tcPr>
            <w:tcW w:w="4404" w:type="dxa"/>
            <w:tcBorders>
              <w:top w:val="single" w:sz="4" w:space="0" w:color="000000"/>
              <w:left w:val="single" w:sz="4" w:space="0" w:color="000000"/>
            </w:tcBorders>
          </w:tcPr>
          <w:p w14:paraId="1FDA677C" w14:textId="77777777" w:rsidR="000149CB" w:rsidRPr="008572D8" w:rsidRDefault="00FE6C6A" w:rsidP="00FF7D01">
            <w:proofErr w:type="spellStart"/>
            <w:r>
              <w:t>Entreprise</w:t>
            </w:r>
            <w:proofErr w:type="spellEnd"/>
          </w:p>
        </w:tc>
      </w:tr>
    </w:tbl>
    <w:p w14:paraId="33802FAE" w14:textId="77777777" w:rsidR="00C24AD9" w:rsidRPr="008572D8" w:rsidRDefault="00C24AD9" w:rsidP="00533772"/>
    <w:p w14:paraId="57B1FD0D" w14:textId="77777777" w:rsidR="00C24AD9" w:rsidRPr="008572D8" w:rsidRDefault="00C24AD9" w:rsidP="00533772"/>
    <w:p w14:paraId="6245C991" w14:textId="77777777" w:rsidR="006A62C5" w:rsidRPr="008572D8" w:rsidRDefault="006A62C5" w:rsidP="00533772"/>
    <w:p w14:paraId="2A52A475" w14:textId="77777777" w:rsidR="006A62C5" w:rsidRPr="008572D8" w:rsidRDefault="006A62C5" w:rsidP="00533772"/>
    <w:p w14:paraId="3F7BDBBE" w14:textId="77777777" w:rsidR="006A62C5" w:rsidRPr="008572D8" w:rsidRDefault="006A62C5" w:rsidP="00533772"/>
    <w:p w14:paraId="0DA9ED8E" w14:textId="77777777" w:rsidR="006A62C5" w:rsidRDefault="006A62C5" w:rsidP="00533772"/>
    <w:p w14:paraId="4B0B18C8" w14:textId="77777777" w:rsidR="00A9285D" w:rsidRDefault="00A9285D" w:rsidP="00533772"/>
    <w:p w14:paraId="03C29357" w14:textId="77777777" w:rsidR="00CD6818" w:rsidRDefault="00CD6818" w:rsidP="00533772"/>
    <w:p w14:paraId="5A9B2C8C" w14:textId="77777777" w:rsidR="00CD6818" w:rsidRDefault="00CD6818" w:rsidP="00533772"/>
    <w:p w14:paraId="0E08DCB1" w14:textId="77777777" w:rsidR="00CD6818" w:rsidRDefault="00CD6818" w:rsidP="00533772"/>
    <w:p w14:paraId="05072003" w14:textId="77777777" w:rsidR="00CD6818" w:rsidRDefault="00CD6818" w:rsidP="00533772"/>
    <w:p w14:paraId="7D63BEEB" w14:textId="77777777" w:rsidR="00EB4301" w:rsidRDefault="00EB4301" w:rsidP="00533772"/>
    <w:p w14:paraId="76A04789" w14:textId="77777777" w:rsidR="00CD6818" w:rsidRPr="008572D8" w:rsidRDefault="00CD6818" w:rsidP="00533772"/>
    <w:p w14:paraId="7DE550DF" w14:textId="77777777" w:rsidR="00FB3066" w:rsidRPr="00CF014F" w:rsidRDefault="001D1C8D" w:rsidP="00E820D7">
      <w:pPr>
        <w:pStyle w:val="Titre1"/>
        <w:numPr>
          <w:ilvl w:val="0"/>
          <w:numId w:val="1"/>
        </w:numPr>
      </w:pPr>
      <w:bookmarkStart w:id="104" w:name="_Toc508308089"/>
      <w:r>
        <w:rPr>
          <w:noProof/>
        </w:rPr>
        <w:lastRenderedPageBreak/>
        <w:drawing>
          <wp:anchor distT="0" distB="0" distL="114300" distR="114300" simplePos="0" relativeHeight="251674624" behindDoc="0" locked="0" layoutInCell="1" allowOverlap="1" wp14:anchorId="6D02DBA3" wp14:editId="21B0FE38">
            <wp:simplePos x="0" y="0"/>
            <wp:positionH relativeFrom="margin">
              <wp:align>center</wp:align>
            </wp:positionH>
            <wp:positionV relativeFrom="paragraph">
              <wp:posOffset>457200</wp:posOffset>
            </wp:positionV>
            <wp:extent cx="6726891" cy="4972050"/>
            <wp:effectExtent l="0" t="0" r="0" b="0"/>
            <wp:wrapSquare wrapText="bothSides"/>
            <wp:docPr id="16" name="Image 16" descr="https://documents.lucidchart.com/documents/0e6cf4b1-69dd-4562-8531-1488d3fffc77/pages/0_0?a=1299&amp;x=214&amp;y=246&amp;w=1012&amp;h=748&amp;store=1&amp;accept=image%2F*&amp;auth=LCA%203d12751342aac08871f30fe2eab3c3e30f9fed58-ts%3D152053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e6cf4b1-69dd-4562-8531-1488d3fffc77/pages/0_0?a=1299&amp;x=214&amp;y=246&amp;w=1012&amp;h=748&amp;store=1&amp;accept=image%2F*&amp;auth=LCA%203d12751342aac08871f30fe2eab3c3e30f9fed58-ts%3D15205383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26891" cy="4972050"/>
                    </a:xfrm>
                    <a:prstGeom prst="rect">
                      <a:avLst/>
                    </a:prstGeom>
                    <a:noFill/>
                    <a:ln>
                      <a:noFill/>
                    </a:ln>
                  </pic:spPr>
                </pic:pic>
              </a:graphicData>
            </a:graphic>
          </wp:anchor>
        </w:drawing>
      </w:r>
      <w:r w:rsidR="006A62C5" w:rsidRPr="00CF014F">
        <w:t>Diagramme de classes</w:t>
      </w:r>
      <w:bookmarkEnd w:id="104"/>
      <w:r w:rsidR="00C81DB7" w:rsidRPr="00CF014F">
        <w:t xml:space="preserve"> </w:t>
      </w:r>
      <w:bookmarkStart w:id="105" w:name="_bookmark30"/>
      <w:bookmarkEnd w:id="105"/>
    </w:p>
    <w:p w14:paraId="615C6FD3" w14:textId="77777777" w:rsidR="00390620" w:rsidRDefault="00390620" w:rsidP="0074406D">
      <w:pPr>
        <w:ind w:left="0"/>
      </w:pPr>
    </w:p>
    <w:p w14:paraId="323AD263" w14:textId="77777777" w:rsidR="00390620" w:rsidRDefault="00390620" w:rsidP="00FB3066"/>
    <w:p w14:paraId="15A5E68D" w14:textId="77777777" w:rsidR="00390620" w:rsidRDefault="00390620" w:rsidP="00FB3066"/>
    <w:p w14:paraId="188A66BF" w14:textId="77777777" w:rsidR="00390620" w:rsidRDefault="00390620" w:rsidP="00FB3066"/>
    <w:p w14:paraId="109477B8" w14:textId="77777777" w:rsidR="00390620" w:rsidRDefault="00390620" w:rsidP="00FB3066"/>
    <w:p w14:paraId="2AC18884" w14:textId="77777777" w:rsidR="00390620" w:rsidRDefault="00390620" w:rsidP="0074406D">
      <w:pPr>
        <w:ind w:left="0"/>
      </w:pPr>
    </w:p>
    <w:p w14:paraId="5D9EEC0B" w14:textId="77777777" w:rsidR="00825A1F" w:rsidRPr="008572D8" w:rsidRDefault="00825A1F" w:rsidP="00E820D7">
      <w:pPr>
        <w:pStyle w:val="Titre1"/>
        <w:numPr>
          <w:ilvl w:val="0"/>
          <w:numId w:val="1"/>
        </w:numPr>
      </w:pPr>
      <w:bookmarkStart w:id="106" w:name="_Toc508308090"/>
      <w:r w:rsidRPr="008572D8">
        <w:t>Messages</w:t>
      </w:r>
      <w:bookmarkEnd w:id="106"/>
    </w:p>
    <w:p w14:paraId="34D255C3" w14:textId="77777777" w:rsidR="00825A1F" w:rsidRPr="008572D8" w:rsidRDefault="00825A1F" w:rsidP="00533772">
      <w:pPr>
        <w:rPr>
          <w:sz w:val="16"/>
        </w:rPr>
      </w:pPr>
    </w:p>
    <w:tbl>
      <w:tblPr>
        <w:tblStyle w:val="TableNormal1"/>
        <w:tblW w:w="0" w:type="auto"/>
        <w:tblInd w:w="1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87"/>
        <w:gridCol w:w="6695"/>
      </w:tblGrid>
      <w:tr w:rsidR="00825A1F" w:rsidRPr="008572D8" w14:paraId="6B8DFCEF" w14:textId="77777777" w:rsidTr="00533772">
        <w:trPr>
          <w:trHeight w:val="411"/>
        </w:trPr>
        <w:tc>
          <w:tcPr>
            <w:tcW w:w="1387" w:type="dxa"/>
            <w:tcBorders>
              <w:bottom w:val="single" w:sz="4" w:space="0" w:color="000000"/>
              <w:right w:val="single" w:sz="4" w:space="0" w:color="000000"/>
            </w:tcBorders>
            <w:shd w:val="clear" w:color="auto" w:fill="DFDFDF"/>
          </w:tcPr>
          <w:p w14:paraId="0430E5AC" w14:textId="77777777" w:rsidR="00825A1F" w:rsidRPr="008572D8" w:rsidRDefault="00F209F9" w:rsidP="00F209F9">
            <w:pPr>
              <w:ind w:left="0"/>
              <w:rPr>
                <w:b/>
              </w:rPr>
            </w:pPr>
            <w:r>
              <w:rPr>
                <w:b/>
                <w:color w:val="343437"/>
              </w:rPr>
              <w:t xml:space="preserve"> </w:t>
            </w:r>
            <w:r w:rsidR="00C44131">
              <w:rPr>
                <w:b/>
                <w:color w:val="343437"/>
              </w:rPr>
              <w:t xml:space="preserve">   </w:t>
            </w:r>
            <w:proofErr w:type="spellStart"/>
            <w:r w:rsidR="00825A1F" w:rsidRPr="008572D8">
              <w:rPr>
                <w:b/>
                <w:color w:val="343437"/>
              </w:rPr>
              <w:t>Numéro</w:t>
            </w:r>
            <w:proofErr w:type="spellEnd"/>
          </w:p>
        </w:tc>
        <w:tc>
          <w:tcPr>
            <w:tcW w:w="6695" w:type="dxa"/>
            <w:tcBorders>
              <w:left w:val="single" w:sz="4" w:space="0" w:color="000000"/>
              <w:bottom w:val="single" w:sz="4" w:space="0" w:color="000000"/>
            </w:tcBorders>
            <w:shd w:val="clear" w:color="auto" w:fill="DFDFDF"/>
          </w:tcPr>
          <w:p w14:paraId="62E7A411" w14:textId="77777777" w:rsidR="00825A1F" w:rsidRPr="008572D8" w:rsidRDefault="00825A1F" w:rsidP="00533772">
            <w:pPr>
              <w:rPr>
                <w:b/>
              </w:rPr>
            </w:pPr>
            <w:r w:rsidRPr="008572D8">
              <w:rPr>
                <w:b/>
                <w:color w:val="343437"/>
              </w:rPr>
              <w:t>Message</w:t>
            </w:r>
          </w:p>
        </w:tc>
      </w:tr>
      <w:tr w:rsidR="00B44370" w:rsidRPr="008572D8" w14:paraId="1D355576" w14:textId="77777777" w:rsidTr="00FF7D01">
        <w:trPr>
          <w:trHeight w:val="541"/>
        </w:trPr>
        <w:tc>
          <w:tcPr>
            <w:tcW w:w="1387" w:type="dxa"/>
            <w:tcBorders>
              <w:top w:val="single" w:sz="4" w:space="0" w:color="000000"/>
              <w:bottom w:val="single" w:sz="4" w:space="0" w:color="000000"/>
              <w:right w:val="single" w:sz="4" w:space="0" w:color="000000"/>
            </w:tcBorders>
          </w:tcPr>
          <w:p w14:paraId="412D5815" w14:textId="77777777" w:rsidR="00B44370" w:rsidRPr="008572D8" w:rsidRDefault="00B44370" w:rsidP="00FF7D01">
            <w:r>
              <w:rPr>
                <w:color w:val="343437"/>
              </w:rPr>
              <w:t>I_001</w:t>
            </w:r>
          </w:p>
        </w:tc>
        <w:tc>
          <w:tcPr>
            <w:tcW w:w="6695" w:type="dxa"/>
            <w:tcBorders>
              <w:top w:val="single" w:sz="4" w:space="0" w:color="000000"/>
              <w:left w:val="single" w:sz="4" w:space="0" w:color="000000"/>
              <w:bottom w:val="single" w:sz="4" w:space="0" w:color="000000"/>
            </w:tcBorders>
          </w:tcPr>
          <w:p w14:paraId="0398EFD4" w14:textId="77777777" w:rsidR="00B44370" w:rsidRPr="008572D8" w:rsidRDefault="00B44370" w:rsidP="00FF7D01">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enregistré</w:t>
            </w:r>
            <w:proofErr w:type="spellEnd"/>
          </w:p>
        </w:tc>
      </w:tr>
      <w:tr w:rsidR="00825A1F" w:rsidRPr="008572D8" w14:paraId="62B1D007" w14:textId="77777777" w:rsidTr="00533772">
        <w:trPr>
          <w:trHeight w:val="455"/>
        </w:trPr>
        <w:tc>
          <w:tcPr>
            <w:tcW w:w="1387" w:type="dxa"/>
            <w:tcBorders>
              <w:top w:val="single" w:sz="4" w:space="0" w:color="000000"/>
              <w:bottom w:val="single" w:sz="4" w:space="0" w:color="000000"/>
              <w:right w:val="single" w:sz="4" w:space="0" w:color="000000"/>
            </w:tcBorders>
          </w:tcPr>
          <w:p w14:paraId="221C413F" w14:textId="77777777" w:rsidR="00825A1F" w:rsidRPr="008572D8" w:rsidRDefault="00B44370" w:rsidP="00533772">
            <w:r>
              <w:rPr>
                <w:color w:val="343437"/>
              </w:rPr>
              <w:t>I_002</w:t>
            </w:r>
          </w:p>
        </w:tc>
        <w:tc>
          <w:tcPr>
            <w:tcW w:w="6695" w:type="dxa"/>
            <w:tcBorders>
              <w:top w:val="single" w:sz="4" w:space="0" w:color="000000"/>
              <w:left w:val="single" w:sz="4" w:space="0" w:color="000000"/>
              <w:bottom w:val="single" w:sz="4" w:space="0" w:color="000000"/>
            </w:tcBorders>
          </w:tcPr>
          <w:p w14:paraId="30FFDC43" w14:textId="77777777" w:rsidR="00825A1F" w:rsidRPr="008572D8" w:rsidRDefault="00AE1D7B" w:rsidP="00533772">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modifié</w:t>
            </w:r>
            <w:proofErr w:type="spellEnd"/>
          </w:p>
        </w:tc>
      </w:tr>
      <w:tr w:rsidR="00B63CE3" w:rsidRPr="008572D8" w14:paraId="659B9C17" w14:textId="77777777" w:rsidTr="00533772">
        <w:trPr>
          <w:trHeight w:val="455"/>
        </w:trPr>
        <w:tc>
          <w:tcPr>
            <w:tcW w:w="1387" w:type="dxa"/>
            <w:tcBorders>
              <w:top w:val="single" w:sz="4" w:space="0" w:color="000000"/>
              <w:bottom w:val="single" w:sz="4" w:space="0" w:color="000000"/>
              <w:right w:val="single" w:sz="4" w:space="0" w:color="000000"/>
            </w:tcBorders>
          </w:tcPr>
          <w:p w14:paraId="5A8686A4" w14:textId="77777777" w:rsidR="00B63CE3" w:rsidRDefault="00B63CE3" w:rsidP="00533772">
            <w:pPr>
              <w:rPr>
                <w:color w:val="343437"/>
              </w:rPr>
            </w:pPr>
            <w:r>
              <w:rPr>
                <w:color w:val="343437"/>
              </w:rPr>
              <w:t>I_003</w:t>
            </w:r>
          </w:p>
        </w:tc>
        <w:tc>
          <w:tcPr>
            <w:tcW w:w="6695" w:type="dxa"/>
            <w:tcBorders>
              <w:top w:val="single" w:sz="4" w:space="0" w:color="000000"/>
              <w:left w:val="single" w:sz="4" w:space="0" w:color="000000"/>
              <w:bottom w:val="single" w:sz="4" w:space="0" w:color="000000"/>
            </w:tcBorders>
          </w:tcPr>
          <w:p w14:paraId="75E82335" w14:textId="77777777" w:rsidR="00B63CE3" w:rsidRDefault="00B63CE3" w:rsidP="00533772">
            <w:pPr>
              <w:rPr>
                <w:color w:val="343437"/>
              </w:rPr>
            </w:pPr>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supprimé</w:t>
            </w:r>
            <w:proofErr w:type="spellEnd"/>
          </w:p>
        </w:tc>
      </w:tr>
      <w:tr w:rsidR="00825A1F" w:rsidRPr="008572D8" w14:paraId="7E9F1035" w14:textId="77777777" w:rsidTr="00533772">
        <w:trPr>
          <w:trHeight w:val="453"/>
        </w:trPr>
        <w:tc>
          <w:tcPr>
            <w:tcW w:w="1387" w:type="dxa"/>
            <w:tcBorders>
              <w:top w:val="single" w:sz="4" w:space="0" w:color="000000"/>
              <w:bottom w:val="single" w:sz="4" w:space="0" w:color="000000"/>
              <w:right w:val="single" w:sz="4" w:space="0" w:color="000000"/>
            </w:tcBorders>
          </w:tcPr>
          <w:p w14:paraId="1DC017AB" w14:textId="77777777" w:rsidR="00825A1F" w:rsidRPr="008572D8" w:rsidRDefault="00825A1F" w:rsidP="00533772">
            <w:r w:rsidRPr="008572D8">
              <w:rPr>
                <w:color w:val="343437"/>
              </w:rPr>
              <w:t>U_001</w:t>
            </w:r>
          </w:p>
        </w:tc>
        <w:tc>
          <w:tcPr>
            <w:tcW w:w="6695" w:type="dxa"/>
            <w:tcBorders>
              <w:top w:val="single" w:sz="4" w:space="0" w:color="000000"/>
              <w:left w:val="single" w:sz="4" w:space="0" w:color="000000"/>
              <w:bottom w:val="single" w:sz="4" w:space="0" w:color="000000"/>
            </w:tcBorders>
          </w:tcPr>
          <w:p w14:paraId="6D58B184" w14:textId="77777777" w:rsidR="00825A1F" w:rsidRPr="008572D8" w:rsidRDefault="00825A1F" w:rsidP="00533772">
            <w:proofErr w:type="spellStart"/>
            <w:r w:rsidRPr="008572D8">
              <w:rPr>
                <w:color w:val="343437"/>
              </w:rPr>
              <w:t>Requis</w:t>
            </w:r>
            <w:proofErr w:type="spellEnd"/>
          </w:p>
        </w:tc>
      </w:tr>
    </w:tbl>
    <w:p w14:paraId="373DB9D0" w14:textId="77777777" w:rsidR="00D45D99" w:rsidRPr="008572D8" w:rsidRDefault="00D45D99" w:rsidP="006C6BF6">
      <w:pPr>
        <w:ind w:left="0"/>
      </w:pPr>
      <w:bookmarkStart w:id="107" w:name="_bookmark31"/>
      <w:bookmarkEnd w:id="107"/>
    </w:p>
    <w:sectPr w:rsidR="00D45D99" w:rsidRPr="008572D8" w:rsidSect="0048050E">
      <w:pgSz w:w="12240" w:h="15840"/>
      <w:pgMar w:top="1440" w:right="1797" w:bottom="1440" w:left="1797"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Lainesse" w:date="2018-03-27T13:54:00Z" w:initials="JL">
    <w:p w14:paraId="34E8D6CF" w14:textId="77777777" w:rsidR="002F11EF" w:rsidRDefault="002F11EF">
      <w:pPr>
        <w:pStyle w:val="Commentaire"/>
      </w:pPr>
      <w:r>
        <w:rPr>
          <w:rStyle w:val="Marquedecommentaire"/>
        </w:rPr>
        <w:annotationRef/>
      </w:r>
      <w:r>
        <w:t>Description générale de la gestion du salon carrières</w:t>
      </w:r>
    </w:p>
  </w:comment>
  <w:comment w:id="36" w:author="Lainesse" w:date="2018-03-27T14:32:00Z" w:initials="JL">
    <w:p w14:paraId="63859A44" w14:textId="77777777" w:rsidR="00064890" w:rsidRDefault="00064890">
      <w:pPr>
        <w:pStyle w:val="Commentaire"/>
      </w:pPr>
      <w:r>
        <w:rPr>
          <w:rStyle w:val="Marquedecommentaire"/>
        </w:rPr>
        <w:annotationRef/>
      </w:r>
      <w:r>
        <w:t>Consulter contacts devrait être présent</w:t>
      </w:r>
    </w:p>
  </w:comment>
  <w:comment w:id="39" w:author="Lainesse" w:date="2018-03-27T13:58:00Z" w:initials="JL">
    <w:p w14:paraId="177BFF18" w14:textId="77777777" w:rsidR="002F11EF" w:rsidRDefault="002F11EF">
      <w:pPr>
        <w:pStyle w:val="Commentaire"/>
      </w:pPr>
      <w:r>
        <w:rPr>
          <w:rStyle w:val="Marquedecommentaire"/>
        </w:rPr>
        <w:annotationRef/>
      </w:r>
      <w:r>
        <w:t xml:space="preserve">Voir </w:t>
      </w:r>
      <w:proofErr w:type="spellStart"/>
      <w:r>
        <w:t>uxpin</w:t>
      </w:r>
      <w:proofErr w:type="spellEnd"/>
    </w:p>
  </w:comment>
  <w:comment w:id="41" w:author="Lainesse" w:date="2018-03-27T13:58:00Z" w:initials="JL">
    <w:p w14:paraId="0AF5EDC6" w14:textId="77777777" w:rsidR="002F11EF" w:rsidRDefault="002F11EF">
      <w:pPr>
        <w:pStyle w:val="Commentaire"/>
      </w:pPr>
      <w:r>
        <w:rPr>
          <w:rStyle w:val="Marquedecommentaire"/>
        </w:rPr>
        <w:annotationRef/>
      </w:r>
      <w:r>
        <w:t>La liste devrait être obtenue via la classe Programme</w:t>
      </w:r>
    </w:p>
  </w:comment>
  <w:comment w:id="42" w:author="Lainesse" w:date="2018-03-27T14:01:00Z" w:initials="JL">
    <w:p w14:paraId="17AF854C" w14:textId="77777777" w:rsidR="002F11EF" w:rsidRDefault="002F11EF">
      <w:pPr>
        <w:pStyle w:val="Commentaire"/>
      </w:pPr>
      <w:r>
        <w:rPr>
          <w:rStyle w:val="Marquedecommentaire"/>
        </w:rPr>
        <w:annotationRef/>
      </w:r>
      <w:r>
        <w:t>Indiquer dans la description l</w:t>
      </w:r>
      <w:r w:rsidR="00184D18">
        <w:t xml:space="preserve">a provenance des données. 2 choix : une classe année ou encore une obtention « distinct » sur </w:t>
      </w:r>
      <w:proofErr w:type="spellStart"/>
      <w:r w:rsidR="00184D18">
        <w:t>ParticipationSalonCarriere.Annee</w:t>
      </w:r>
      <w:proofErr w:type="spellEnd"/>
    </w:p>
    <w:p w14:paraId="43996936" w14:textId="77777777" w:rsidR="00184D18" w:rsidRDefault="00184D18">
      <w:pPr>
        <w:pStyle w:val="Commentaire"/>
      </w:pPr>
    </w:p>
    <w:p w14:paraId="6F6603B9" w14:textId="77777777" w:rsidR="00184D18" w:rsidRDefault="00184D18">
      <w:pPr>
        <w:pStyle w:val="Commentaire"/>
      </w:pPr>
      <w:r>
        <w:t>Préciser l’ordre de tri</w:t>
      </w:r>
    </w:p>
  </w:comment>
  <w:comment w:id="45" w:author="Lainesse" w:date="2018-03-27T14:04:00Z" w:initials="JL">
    <w:p w14:paraId="37A9B882" w14:textId="77777777" w:rsidR="00184D18" w:rsidRDefault="00184D18">
      <w:pPr>
        <w:pStyle w:val="Commentaire"/>
      </w:pPr>
      <w:r>
        <w:rPr>
          <w:rStyle w:val="Marquedecommentaire"/>
        </w:rPr>
        <w:annotationRef/>
      </w:r>
      <w:r>
        <w:t>Préciser l’ordre d’affichage</w:t>
      </w:r>
    </w:p>
  </w:comment>
  <w:comment w:id="46" w:author="Lainesse" w:date="2018-03-27T14:06:00Z" w:initials="JL">
    <w:p w14:paraId="05182713" w14:textId="77777777" w:rsidR="00184D18" w:rsidRDefault="00184D18">
      <w:pPr>
        <w:pStyle w:val="Commentaire"/>
      </w:pPr>
      <w:r>
        <w:rPr>
          <w:rStyle w:val="Marquedecommentaire"/>
        </w:rPr>
        <w:annotationRef/>
      </w:r>
      <w:r>
        <w:t>Un des contacts</w:t>
      </w:r>
    </w:p>
  </w:comment>
  <w:comment w:id="47" w:author="Lainesse" w:date="2018-03-27T14:06:00Z" w:initials="JL">
    <w:p w14:paraId="0A9FC133" w14:textId="77777777" w:rsidR="00184D18" w:rsidRDefault="00184D18">
      <w:pPr>
        <w:pStyle w:val="Commentaire"/>
      </w:pPr>
      <w:r>
        <w:rPr>
          <w:rStyle w:val="Marquedecommentaire"/>
        </w:rPr>
        <w:annotationRef/>
      </w:r>
      <w:r>
        <w:t>Préciser le nom de la page</w:t>
      </w:r>
    </w:p>
  </w:comment>
  <w:comment w:id="60" w:author="Lainesse" w:date="2018-03-27T14:10:00Z" w:initials="JL">
    <w:p w14:paraId="2DC364F8" w14:textId="77777777" w:rsidR="00184D18" w:rsidRDefault="00184D18">
      <w:pPr>
        <w:pStyle w:val="Commentaire"/>
      </w:pPr>
      <w:r>
        <w:rPr>
          <w:rStyle w:val="Marquedecommentaire"/>
        </w:rPr>
        <w:annotationRef/>
      </w:r>
      <w:r>
        <w:t>Une même entreprise ne peut participer plus d’une fois la même année</w:t>
      </w:r>
    </w:p>
  </w:comment>
  <w:comment w:id="63" w:author="Lainesse" w:date="2018-03-27T14:14:00Z" w:initials="JL">
    <w:p w14:paraId="3C0554B6" w14:textId="77777777" w:rsidR="00986107" w:rsidRDefault="00986107">
      <w:pPr>
        <w:pStyle w:val="Commentaire"/>
      </w:pPr>
      <w:r>
        <w:rPr>
          <w:rStyle w:val="Marquedecommentaire"/>
        </w:rPr>
        <w:annotationRef/>
      </w:r>
      <w:r>
        <w:t>Voir commentaires section précédente</w:t>
      </w:r>
    </w:p>
  </w:comment>
  <w:comment w:id="64" w:author="Lainesse" w:date="2018-03-27T14:21:00Z" w:initials="JL">
    <w:p w14:paraId="338FA30F" w14:textId="77777777" w:rsidR="00986107" w:rsidRDefault="00986107">
      <w:pPr>
        <w:pStyle w:val="Commentaire"/>
      </w:pPr>
      <w:r>
        <w:rPr>
          <w:rStyle w:val="Marquedecommentaire"/>
        </w:rPr>
        <w:annotationRef/>
      </w:r>
      <w:r>
        <w:t xml:space="preserve">Seulement les entreprises actives et non associées au salon carrières </w:t>
      </w:r>
    </w:p>
  </w:comment>
  <w:comment w:id="67" w:author="Lainesse" w:date="2018-03-27T14:22:00Z" w:initials="JL">
    <w:p w14:paraId="286F413B" w14:textId="77777777" w:rsidR="00064890" w:rsidRDefault="00064890">
      <w:pPr>
        <w:pStyle w:val="Commentaire"/>
      </w:pPr>
      <w:r>
        <w:rPr>
          <w:rStyle w:val="Marquedecommentaire"/>
        </w:rPr>
        <w:annotationRef/>
      </w:r>
      <w:r>
        <w:t>Peut-être l’année pour laquelle on souhaite ajouter des entreprises? On ne la sélectionne pas dans la fenêtre…</w:t>
      </w:r>
    </w:p>
  </w:comment>
  <w:comment w:id="72" w:author="Lainesse" w:date="2018-03-27T14:24:00Z" w:initials="JL">
    <w:p w14:paraId="4F26328C" w14:textId="77777777" w:rsidR="00064890" w:rsidRDefault="00064890">
      <w:pPr>
        <w:pStyle w:val="Commentaire"/>
      </w:pPr>
      <w:r>
        <w:rPr>
          <w:rStyle w:val="Marquedecommentaire"/>
        </w:rPr>
        <w:annotationRef/>
      </w:r>
      <w:r>
        <w:t xml:space="preserve">Voir </w:t>
      </w:r>
      <w:proofErr w:type="spellStart"/>
      <w:r>
        <w:t>uxpin</w:t>
      </w:r>
      <w:proofErr w:type="spellEnd"/>
    </w:p>
  </w:comment>
  <w:comment w:id="77" w:author="Lainesse" w:date="2018-03-27T14:26:00Z" w:initials="JL">
    <w:p w14:paraId="076E14F5" w14:textId="77777777" w:rsidR="00064890" w:rsidRDefault="00064890">
      <w:pPr>
        <w:pStyle w:val="Commentaire"/>
      </w:pPr>
      <w:r>
        <w:rPr>
          <w:rStyle w:val="Marquedecommentaire"/>
        </w:rPr>
        <w:annotationRef/>
      </w:r>
      <w:r>
        <w:t>On doit pouvoir sélectionner le contact avec lequel nous avons communiqué pour le salon carrières</w:t>
      </w:r>
    </w:p>
  </w:comment>
  <w:comment w:id="82" w:author="Lainesse" w:date="2018-03-27T14:29:00Z" w:initials="JL">
    <w:p w14:paraId="2526A44B" w14:textId="77777777" w:rsidR="00064890" w:rsidRDefault="00064890">
      <w:pPr>
        <w:pStyle w:val="Commentaire"/>
      </w:pPr>
      <w:r>
        <w:rPr>
          <w:rStyle w:val="Marquedecommentaire"/>
        </w:rPr>
        <w:annotationRef/>
      </w:r>
      <w:proofErr w:type="spellStart"/>
      <w:r>
        <w:t>L’id</w:t>
      </w:r>
      <w:proofErr w:type="spellEnd"/>
      <w:r>
        <w:t xml:space="preserve"> ou l’objet en entier?</w:t>
      </w:r>
    </w:p>
  </w:comment>
  <w:comment w:id="92" w:author="Lainesse" w:date="2018-03-27T14:32:00Z" w:initials="JL">
    <w:p w14:paraId="567987F1" w14:textId="77777777" w:rsidR="00064890" w:rsidRDefault="00064890">
      <w:pPr>
        <w:pStyle w:val="Commentaire"/>
      </w:pPr>
      <w:r>
        <w:rPr>
          <w:rStyle w:val="Marquedecommentaire"/>
        </w:rPr>
        <w:annotationRef/>
      </w:r>
      <w:r>
        <w:t xml:space="preserve">Voir </w:t>
      </w:r>
      <w:proofErr w:type="spellStart"/>
      <w:r>
        <w:t>uxpin</w:t>
      </w:r>
      <w:proofErr w:type="spellEnd"/>
    </w:p>
  </w:comment>
  <w:comment w:id="94" w:author="Lainesse" w:date="2018-03-27T14:32:00Z" w:initials="JL">
    <w:p w14:paraId="0F611952" w14:textId="77777777" w:rsidR="00ED7902" w:rsidRDefault="00ED7902">
      <w:pPr>
        <w:pStyle w:val="Commentaire"/>
      </w:pPr>
      <w:r>
        <w:rPr>
          <w:rStyle w:val="Marquedecommentaire"/>
        </w:rPr>
        <w:annotationRef/>
      </w:r>
      <w:r>
        <w:t>Privilégier un contact par ligne, avec l’ensemble de ses informations</w:t>
      </w:r>
    </w:p>
  </w:comment>
  <w:comment w:id="98" w:author="Lainesse" w:date="2018-03-27T14:33:00Z" w:initials="JL">
    <w:p w14:paraId="1B15206E" w14:textId="77777777" w:rsidR="00ED7902" w:rsidRDefault="00ED7902">
      <w:pPr>
        <w:pStyle w:val="Commentaire"/>
      </w:pPr>
      <w:r>
        <w:rPr>
          <w:rStyle w:val="Marquedecommentaire"/>
        </w:rPr>
        <w:annotationRef/>
      </w:r>
      <w:r>
        <w:t xml:space="preserve">Il ne s’agit pas d’un cas d’utilisation en soit. </w:t>
      </w:r>
      <w:r>
        <w:t>Décrire le fonctionnement dans « Gestion du salon carriè</w:t>
      </w:r>
      <w:bookmarkStart w:id="99" w:name="_GoBack"/>
      <w:bookmarkEnd w:id="99"/>
      <w:r>
        <w:t>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8D6CF" w15:done="0"/>
  <w15:commentEx w15:paraId="63859A44" w15:done="0"/>
  <w15:commentEx w15:paraId="177BFF18" w15:done="0"/>
  <w15:commentEx w15:paraId="0AF5EDC6" w15:done="0"/>
  <w15:commentEx w15:paraId="6F6603B9" w15:done="0"/>
  <w15:commentEx w15:paraId="37A9B882" w15:done="0"/>
  <w15:commentEx w15:paraId="05182713" w15:done="0"/>
  <w15:commentEx w15:paraId="0A9FC133" w15:done="0"/>
  <w15:commentEx w15:paraId="2DC364F8" w15:done="0"/>
  <w15:commentEx w15:paraId="3C0554B6" w15:done="0"/>
  <w15:commentEx w15:paraId="338FA30F" w15:done="0"/>
  <w15:commentEx w15:paraId="286F413B" w15:done="0"/>
  <w15:commentEx w15:paraId="4F26328C" w15:done="0"/>
  <w15:commentEx w15:paraId="076E14F5" w15:done="0"/>
  <w15:commentEx w15:paraId="2526A44B" w15:done="0"/>
  <w15:commentEx w15:paraId="567987F1" w15:done="0"/>
  <w15:commentEx w15:paraId="0F611952" w15:done="0"/>
  <w15:commentEx w15:paraId="1B1520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8D6CF" w16cid:durableId="1E64CB80"/>
  <w16cid:commentId w16cid:paraId="63859A44" w16cid:durableId="1E64D470"/>
  <w16cid:commentId w16cid:paraId="177BFF18" w16cid:durableId="1E64CC6A"/>
  <w16cid:commentId w16cid:paraId="0AF5EDC6" w16cid:durableId="1E64CC94"/>
  <w16cid:commentId w16cid:paraId="6F6603B9" w16cid:durableId="1E64CD33"/>
  <w16cid:commentId w16cid:paraId="37A9B882" w16cid:durableId="1E64CE0A"/>
  <w16cid:commentId w16cid:paraId="05182713" w16cid:durableId="1E64CE49"/>
  <w16cid:commentId w16cid:paraId="0A9FC133" w16cid:durableId="1E64CE58"/>
  <w16cid:commentId w16cid:paraId="2DC364F8" w16cid:durableId="1E64CF54"/>
  <w16cid:commentId w16cid:paraId="3C0554B6" w16cid:durableId="1E64D035"/>
  <w16cid:commentId w16cid:paraId="338FA30F" w16cid:durableId="1E64D1D7"/>
  <w16cid:commentId w16cid:paraId="286F413B" w16cid:durableId="1E64D234"/>
  <w16cid:commentId w16cid:paraId="4F26328C" w16cid:durableId="1E64D287"/>
  <w16cid:commentId w16cid:paraId="076E14F5" w16cid:durableId="1E64D30C"/>
  <w16cid:commentId w16cid:paraId="2526A44B" w16cid:durableId="1E64D3BC"/>
  <w16cid:commentId w16cid:paraId="567987F1" w16cid:durableId="1E64D486"/>
  <w16cid:commentId w16cid:paraId="0F611952" w16cid:durableId="1E64D498"/>
  <w16cid:commentId w16cid:paraId="1B15206E" w16cid:durableId="1E64D4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77328" w14:textId="77777777" w:rsidR="000A282B" w:rsidRDefault="000A282B" w:rsidP="00394735">
      <w:pPr>
        <w:spacing w:before="0" w:after="0" w:line="240" w:lineRule="auto"/>
      </w:pPr>
      <w:r>
        <w:separator/>
      </w:r>
    </w:p>
  </w:endnote>
  <w:endnote w:type="continuationSeparator" w:id="0">
    <w:p w14:paraId="38031EE5" w14:textId="77777777" w:rsidR="000A282B" w:rsidRDefault="000A282B" w:rsidP="0039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674F6" w14:textId="77777777" w:rsidR="000A282B" w:rsidRDefault="000A282B" w:rsidP="00394735">
      <w:pPr>
        <w:spacing w:before="0" w:after="0" w:line="240" w:lineRule="auto"/>
      </w:pPr>
      <w:r>
        <w:separator/>
      </w:r>
    </w:p>
  </w:footnote>
  <w:footnote w:type="continuationSeparator" w:id="0">
    <w:p w14:paraId="43274BA9" w14:textId="77777777" w:rsidR="000A282B" w:rsidRDefault="000A282B" w:rsidP="0039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49620" w14:textId="77777777" w:rsidR="002F11EF" w:rsidRDefault="002F11EF">
    <w:pPr>
      <w:pStyle w:val="En-tte"/>
    </w:pPr>
    <w:r>
      <w:t>GESTION SALON CARRIÈRE</w:t>
    </w:r>
    <w:r>
      <w:tab/>
    </w:r>
    <w:r>
      <w:tab/>
      <w:t>HIVER 2018</w:t>
    </w:r>
  </w:p>
  <w:p w14:paraId="4F50294F" w14:textId="77777777" w:rsidR="002F11EF" w:rsidRDefault="002F11EF" w:rsidP="00394735">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E90"/>
    <w:multiLevelType w:val="hybridMultilevel"/>
    <w:tmpl w:val="64FC90A4"/>
    <w:lvl w:ilvl="0" w:tplc="1520B1CC">
      <w:numFmt w:val="bullet"/>
      <w:lvlText w:val="-"/>
      <w:lvlJc w:val="left"/>
      <w:pPr>
        <w:ind w:left="1080" w:hanging="360"/>
      </w:pPr>
      <w:rPr>
        <w:rFonts w:ascii="Calibri" w:eastAsiaTheme="minorHAnsi" w:hAnsi="Calibr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09FC3444"/>
    <w:multiLevelType w:val="multilevel"/>
    <w:tmpl w:val="A57AB00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B677CA"/>
    <w:multiLevelType w:val="multilevel"/>
    <w:tmpl w:val="E6B09D92"/>
    <w:lvl w:ilvl="0">
      <w:start w:val="1"/>
      <w:numFmt w:val="decimal"/>
      <w:lvlText w:val="%1."/>
      <w:lvlJc w:val="left"/>
      <w:pPr>
        <w:ind w:left="532" w:hanging="360"/>
      </w:pPr>
      <w:rPr>
        <w:rFonts w:ascii="Times New Roman" w:eastAsia="Times New Roman" w:hAnsi="Times New Roman" w:cs="Times New Roman" w:hint="default"/>
        <w:color w:val="343437"/>
        <w:spacing w:val="0"/>
        <w:w w:val="99"/>
        <w:sz w:val="32"/>
        <w:szCs w:val="32"/>
        <w:lang w:val="fr-CA" w:eastAsia="fr-CA" w:bidi="fr-CA"/>
      </w:rPr>
    </w:lvl>
    <w:lvl w:ilvl="1">
      <w:start w:val="1"/>
      <w:numFmt w:val="decimal"/>
      <w:lvlText w:val="%1.%2."/>
      <w:lvlJc w:val="left"/>
      <w:pPr>
        <w:ind w:left="964" w:hanging="432"/>
      </w:pPr>
      <w:rPr>
        <w:rFonts w:ascii="Times New Roman" w:eastAsia="Times New Roman" w:hAnsi="Times New Roman" w:cs="Times New Roman" w:hint="default"/>
        <w:color w:val="343437"/>
        <w:w w:val="100"/>
        <w:sz w:val="26"/>
        <w:szCs w:val="26"/>
        <w:lang w:val="fr-CA" w:eastAsia="fr-CA" w:bidi="fr-CA"/>
      </w:rPr>
    </w:lvl>
    <w:lvl w:ilvl="2">
      <w:numFmt w:val="bullet"/>
      <w:lvlText w:val="•"/>
      <w:lvlJc w:val="left"/>
      <w:pPr>
        <w:ind w:left="1818" w:hanging="432"/>
      </w:pPr>
      <w:rPr>
        <w:rFonts w:hint="default"/>
        <w:lang w:val="fr-CA" w:eastAsia="fr-CA" w:bidi="fr-CA"/>
      </w:rPr>
    </w:lvl>
    <w:lvl w:ilvl="3">
      <w:numFmt w:val="bullet"/>
      <w:lvlText w:val="•"/>
      <w:lvlJc w:val="left"/>
      <w:pPr>
        <w:ind w:left="2676" w:hanging="432"/>
      </w:pPr>
      <w:rPr>
        <w:rFonts w:hint="default"/>
        <w:lang w:val="fr-CA" w:eastAsia="fr-CA" w:bidi="fr-CA"/>
      </w:rPr>
    </w:lvl>
    <w:lvl w:ilvl="4">
      <w:numFmt w:val="bullet"/>
      <w:lvlText w:val="•"/>
      <w:lvlJc w:val="left"/>
      <w:pPr>
        <w:ind w:left="3535" w:hanging="432"/>
      </w:pPr>
      <w:rPr>
        <w:rFonts w:hint="default"/>
        <w:lang w:val="fr-CA" w:eastAsia="fr-CA" w:bidi="fr-CA"/>
      </w:rPr>
    </w:lvl>
    <w:lvl w:ilvl="5">
      <w:numFmt w:val="bullet"/>
      <w:lvlText w:val="•"/>
      <w:lvlJc w:val="left"/>
      <w:pPr>
        <w:ind w:left="4393" w:hanging="432"/>
      </w:pPr>
      <w:rPr>
        <w:rFonts w:hint="default"/>
        <w:lang w:val="fr-CA" w:eastAsia="fr-CA" w:bidi="fr-CA"/>
      </w:rPr>
    </w:lvl>
    <w:lvl w:ilvl="6">
      <w:numFmt w:val="bullet"/>
      <w:lvlText w:val="•"/>
      <w:lvlJc w:val="left"/>
      <w:pPr>
        <w:ind w:left="5252" w:hanging="432"/>
      </w:pPr>
      <w:rPr>
        <w:rFonts w:hint="default"/>
        <w:lang w:val="fr-CA" w:eastAsia="fr-CA" w:bidi="fr-CA"/>
      </w:rPr>
    </w:lvl>
    <w:lvl w:ilvl="7">
      <w:numFmt w:val="bullet"/>
      <w:lvlText w:val="•"/>
      <w:lvlJc w:val="left"/>
      <w:pPr>
        <w:ind w:left="6110" w:hanging="432"/>
      </w:pPr>
      <w:rPr>
        <w:rFonts w:hint="default"/>
        <w:lang w:val="fr-CA" w:eastAsia="fr-CA" w:bidi="fr-CA"/>
      </w:rPr>
    </w:lvl>
    <w:lvl w:ilvl="8">
      <w:numFmt w:val="bullet"/>
      <w:lvlText w:val="•"/>
      <w:lvlJc w:val="left"/>
      <w:pPr>
        <w:ind w:left="6969" w:hanging="432"/>
      </w:pPr>
      <w:rPr>
        <w:rFonts w:hint="default"/>
        <w:lang w:val="fr-CA" w:eastAsia="fr-CA" w:bidi="fr-CA"/>
      </w:rPr>
    </w:lvl>
  </w:abstractNum>
  <w:abstractNum w:abstractNumId="3" w15:restartNumberingAfterBreak="0">
    <w:nsid w:val="0DC3159D"/>
    <w:multiLevelType w:val="multilevel"/>
    <w:tmpl w:val="AB9AB5A0"/>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778D0"/>
    <w:multiLevelType w:val="multilevel"/>
    <w:tmpl w:val="29EA560C"/>
    <w:lvl w:ilvl="0">
      <w:start w:val="2"/>
      <w:numFmt w:val="decimal"/>
      <w:lvlText w:val="%1"/>
      <w:lvlJc w:val="left"/>
      <w:pPr>
        <w:ind w:left="480" w:hanging="480"/>
      </w:pPr>
      <w:rPr>
        <w:rFonts w:asciiTheme="minorHAnsi" w:hAnsiTheme="minorHAnsi" w:hint="default"/>
        <w:sz w:val="24"/>
      </w:rPr>
    </w:lvl>
    <w:lvl w:ilvl="1">
      <w:start w:val="5"/>
      <w:numFmt w:val="decimal"/>
      <w:lvlText w:val="%1.%2"/>
      <w:lvlJc w:val="left"/>
      <w:pPr>
        <w:ind w:left="1080" w:hanging="720"/>
      </w:pPr>
      <w:rPr>
        <w:rFonts w:asciiTheme="minorHAnsi" w:hAnsiTheme="minorHAnsi" w:hint="default"/>
        <w:sz w:val="24"/>
      </w:rPr>
    </w:lvl>
    <w:lvl w:ilvl="2">
      <w:start w:val="5"/>
      <w:numFmt w:val="decimal"/>
      <w:lvlText w:val="%1.%2.%3"/>
      <w:lvlJc w:val="left"/>
      <w:pPr>
        <w:ind w:left="1440" w:hanging="720"/>
      </w:pPr>
      <w:rPr>
        <w:rFonts w:asciiTheme="minorHAnsi" w:hAnsiTheme="minorHAnsi" w:hint="default"/>
        <w:sz w:val="24"/>
      </w:rPr>
    </w:lvl>
    <w:lvl w:ilvl="3">
      <w:start w:val="1"/>
      <w:numFmt w:val="decimal"/>
      <w:lvlText w:val="%1.%2.%3.%4"/>
      <w:lvlJc w:val="left"/>
      <w:pPr>
        <w:ind w:left="2160" w:hanging="1080"/>
      </w:pPr>
      <w:rPr>
        <w:rFonts w:asciiTheme="minorHAnsi" w:hAnsiTheme="minorHAnsi" w:hint="default"/>
        <w:sz w:val="24"/>
      </w:rPr>
    </w:lvl>
    <w:lvl w:ilvl="4">
      <w:start w:val="1"/>
      <w:numFmt w:val="decimal"/>
      <w:lvlText w:val="%1.%2.%3.%4.%5"/>
      <w:lvlJc w:val="left"/>
      <w:pPr>
        <w:ind w:left="2520" w:hanging="1080"/>
      </w:pPr>
      <w:rPr>
        <w:rFonts w:asciiTheme="minorHAnsi" w:hAnsiTheme="minorHAnsi" w:hint="default"/>
        <w:sz w:val="24"/>
      </w:rPr>
    </w:lvl>
    <w:lvl w:ilvl="5">
      <w:start w:val="1"/>
      <w:numFmt w:val="decimal"/>
      <w:lvlText w:val="%1.%2.%3.%4.%5.%6"/>
      <w:lvlJc w:val="left"/>
      <w:pPr>
        <w:ind w:left="3240" w:hanging="1440"/>
      </w:pPr>
      <w:rPr>
        <w:rFonts w:asciiTheme="minorHAnsi" w:hAnsiTheme="minorHAnsi" w:hint="default"/>
        <w:sz w:val="24"/>
      </w:rPr>
    </w:lvl>
    <w:lvl w:ilvl="6">
      <w:start w:val="1"/>
      <w:numFmt w:val="decimal"/>
      <w:lvlText w:val="%1.%2.%3.%4.%5.%6.%7"/>
      <w:lvlJc w:val="left"/>
      <w:pPr>
        <w:ind w:left="3960" w:hanging="1800"/>
      </w:pPr>
      <w:rPr>
        <w:rFonts w:asciiTheme="minorHAnsi" w:hAnsiTheme="minorHAnsi" w:hint="default"/>
        <w:sz w:val="24"/>
      </w:rPr>
    </w:lvl>
    <w:lvl w:ilvl="7">
      <w:start w:val="1"/>
      <w:numFmt w:val="decimal"/>
      <w:lvlText w:val="%1.%2.%3.%4.%5.%6.%7.%8"/>
      <w:lvlJc w:val="left"/>
      <w:pPr>
        <w:ind w:left="4320" w:hanging="1800"/>
      </w:pPr>
      <w:rPr>
        <w:rFonts w:asciiTheme="minorHAnsi" w:hAnsiTheme="minorHAnsi" w:hint="default"/>
        <w:sz w:val="24"/>
      </w:rPr>
    </w:lvl>
    <w:lvl w:ilvl="8">
      <w:start w:val="1"/>
      <w:numFmt w:val="decimal"/>
      <w:lvlText w:val="%1.%2.%3.%4.%5.%6.%7.%8.%9"/>
      <w:lvlJc w:val="left"/>
      <w:pPr>
        <w:ind w:left="5040" w:hanging="2160"/>
      </w:pPr>
      <w:rPr>
        <w:rFonts w:asciiTheme="minorHAnsi" w:hAnsiTheme="minorHAnsi" w:hint="default"/>
        <w:sz w:val="24"/>
      </w:rPr>
    </w:lvl>
  </w:abstractNum>
  <w:abstractNum w:abstractNumId="5" w15:restartNumberingAfterBreak="0">
    <w:nsid w:val="145A6CF1"/>
    <w:multiLevelType w:val="multilevel"/>
    <w:tmpl w:val="F7BA2B22"/>
    <w:lvl w:ilvl="0">
      <w:start w:val="4"/>
      <w:numFmt w:val="decimal"/>
      <w:lvlText w:val="%1"/>
      <w:lvlJc w:val="left"/>
      <w:pPr>
        <w:ind w:left="1397" w:hanging="394"/>
      </w:pPr>
      <w:rPr>
        <w:rFonts w:hint="default"/>
        <w:lang w:val="fr-CA" w:eastAsia="fr-CA" w:bidi="fr-CA"/>
      </w:rPr>
    </w:lvl>
    <w:lvl w:ilvl="1">
      <w:start w:val="2"/>
      <w:numFmt w:val="decimal"/>
      <w:lvlText w:val="%1.%2"/>
      <w:lvlJc w:val="left"/>
      <w:pPr>
        <w:ind w:left="1397" w:hanging="394"/>
      </w:pPr>
      <w:rPr>
        <w:rFonts w:ascii="Garamond" w:eastAsia="Garamond" w:hAnsi="Garamond" w:cs="Garamond" w:hint="default"/>
        <w:color w:val="343437"/>
        <w:w w:val="100"/>
        <w:sz w:val="28"/>
        <w:szCs w:val="28"/>
        <w:lang w:val="fr-CA" w:eastAsia="fr-CA" w:bidi="fr-CA"/>
      </w:rPr>
    </w:lvl>
    <w:lvl w:ilvl="2">
      <w:numFmt w:val="bullet"/>
      <w:lvlText w:val="•"/>
      <w:lvlJc w:val="left"/>
      <w:pPr>
        <w:ind w:left="2857" w:hanging="394"/>
      </w:pPr>
      <w:rPr>
        <w:rFonts w:hint="default"/>
        <w:lang w:val="fr-CA" w:eastAsia="fr-CA" w:bidi="fr-CA"/>
      </w:rPr>
    </w:lvl>
    <w:lvl w:ilvl="3">
      <w:numFmt w:val="bullet"/>
      <w:lvlText w:val="•"/>
      <w:lvlJc w:val="left"/>
      <w:pPr>
        <w:ind w:left="3585" w:hanging="394"/>
      </w:pPr>
      <w:rPr>
        <w:rFonts w:hint="default"/>
        <w:lang w:val="fr-CA" w:eastAsia="fr-CA" w:bidi="fr-CA"/>
      </w:rPr>
    </w:lvl>
    <w:lvl w:ilvl="4">
      <w:numFmt w:val="bullet"/>
      <w:lvlText w:val="•"/>
      <w:lvlJc w:val="left"/>
      <w:pPr>
        <w:ind w:left="4314" w:hanging="394"/>
      </w:pPr>
      <w:rPr>
        <w:rFonts w:hint="default"/>
        <w:lang w:val="fr-CA" w:eastAsia="fr-CA" w:bidi="fr-CA"/>
      </w:rPr>
    </w:lvl>
    <w:lvl w:ilvl="5">
      <w:numFmt w:val="bullet"/>
      <w:lvlText w:val="•"/>
      <w:lvlJc w:val="left"/>
      <w:pPr>
        <w:ind w:left="5043" w:hanging="394"/>
      </w:pPr>
      <w:rPr>
        <w:rFonts w:hint="default"/>
        <w:lang w:val="fr-CA" w:eastAsia="fr-CA" w:bidi="fr-CA"/>
      </w:rPr>
    </w:lvl>
    <w:lvl w:ilvl="6">
      <w:numFmt w:val="bullet"/>
      <w:lvlText w:val="•"/>
      <w:lvlJc w:val="left"/>
      <w:pPr>
        <w:ind w:left="5771" w:hanging="394"/>
      </w:pPr>
      <w:rPr>
        <w:rFonts w:hint="default"/>
        <w:lang w:val="fr-CA" w:eastAsia="fr-CA" w:bidi="fr-CA"/>
      </w:rPr>
    </w:lvl>
    <w:lvl w:ilvl="7">
      <w:numFmt w:val="bullet"/>
      <w:lvlText w:val="•"/>
      <w:lvlJc w:val="left"/>
      <w:pPr>
        <w:ind w:left="6500" w:hanging="394"/>
      </w:pPr>
      <w:rPr>
        <w:rFonts w:hint="default"/>
        <w:lang w:val="fr-CA" w:eastAsia="fr-CA" w:bidi="fr-CA"/>
      </w:rPr>
    </w:lvl>
    <w:lvl w:ilvl="8">
      <w:numFmt w:val="bullet"/>
      <w:lvlText w:val="•"/>
      <w:lvlJc w:val="left"/>
      <w:pPr>
        <w:ind w:left="7229" w:hanging="394"/>
      </w:pPr>
      <w:rPr>
        <w:rFonts w:hint="default"/>
        <w:lang w:val="fr-CA" w:eastAsia="fr-CA" w:bidi="fr-CA"/>
      </w:rPr>
    </w:lvl>
  </w:abstractNum>
  <w:abstractNum w:abstractNumId="6" w15:restartNumberingAfterBreak="0">
    <w:nsid w:val="1CC155F0"/>
    <w:multiLevelType w:val="hybridMultilevel"/>
    <w:tmpl w:val="3EA6DEF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50321CB"/>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8" w15:restartNumberingAfterBreak="0">
    <w:nsid w:val="2C75304D"/>
    <w:multiLevelType w:val="multilevel"/>
    <w:tmpl w:val="670E06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7E1BE4"/>
    <w:multiLevelType w:val="multilevel"/>
    <w:tmpl w:val="72B2793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5B54BC"/>
    <w:multiLevelType w:val="hybridMultilevel"/>
    <w:tmpl w:val="7F3CC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AD835EF"/>
    <w:multiLevelType w:val="multilevel"/>
    <w:tmpl w:val="37E0FD1E"/>
    <w:lvl w:ilvl="0">
      <w:start w:val="1"/>
      <w:numFmt w:val="decimal"/>
      <w:lvlText w:val="%1"/>
      <w:lvlJc w:val="left"/>
      <w:pPr>
        <w:ind w:left="1612" w:hanging="720"/>
      </w:pPr>
      <w:rPr>
        <w:rFonts w:hint="default"/>
        <w:lang w:val="fr-CA" w:eastAsia="fr-CA" w:bidi="fr-CA"/>
      </w:rPr>
    </w:lvl>
    <w:lvl w:ilvl="1">
      <w:start w:val="1"/>
      <w:numFmt w:val="decimal"/>
      <w:lvlText w:val="%1.%2"/>
      <w:lvlJc w:val="left"/>
      <w:pPr>
        <w:ind w:left="1612" w:hanging="720"/>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3"/>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2" w15:restartNumberingAfterBreak="0">
    <w:nsid w:val="3D27333E"/>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3" w15:restartNumberingAfterBreak="0">
    <w:nsid w:val="3F810B29"/>
    <w:multiLevelType w:val="hybridMultilevel"/>
    <w:tmpl w:val="B5F63D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41731F98"/>
    <w:multiLevelType w:val="multilevel"/>
    <w:tmpl w:val="F2182558"/>
    <w:lvl w:ilvl="0">
      <w:start w:val="2"/>
      <w:numFmt w:val="decimal"/>
      <w:lvlText w:val="%1"/>
      <w:lvlJc w:val="left"/>
      <w:pPr>
        <w:ind w:left="1612" w:hanging="720"/>
      </w:pPr>
      <w:rPr>
        <w:rFonts w:hint="default"/>
        <w:lang w:val="fr-CA" w:eastAsia="fr-CA" w:bidi="fr-CA"/>
      </w:rPr>
    </w:lvl>
    <w:lvl w:ilvl="1">
      <w:start w:val="2"/>
      <w:numFmt w:val="decimal"/>
      <w:lvlText w:val="%1.%2"/>
      <w:lvlJc w:val="left"/>
      <w:pPr>
        <w:ind w:left="1612" w:hanging="720"/>
        <w:jc w:val="right"/>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0"/>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5" w15:restartNumberingAfterBreak="0">
    <w:nsid w:val="465C06E6"/>
    <w:multiLevelType w:val="hybridMultilevel"/>
    <w:tmpl w:val="D0EEEC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487447ED"/>
    <w:multiLevelType w:val="multilevel"/>
    <w:tmpl w:val="10087B1E"/>
    <w:lvl w:ilvl="0">
      <w:start w:val="2"/>
      <w:numFmt w:val="decimal"/>
      <w:lvlText w:val="%1"/>
      <w:lvlJc w:val="left"/>
      <w:pPr>
        <w:ind w:left="600" w:hanging="600"/>
      </w:pPr>
      <w:rPr>
        <w:rFonts w:hint="default"/>
        <w:color w:val="343437"/>
      </w:rPr>
    </w:lvl>
    <w:lvl w:ilvl="1">
      <w:start w:val="4"/>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7" w15:restartNumberingAfterBreak="0">
    <w:nsid w:val="4A3047A6"/>
    <w:multiLevelType w:val="multilevel"/>
    <w:tmpl w:val="F552070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B6810BA"/>
    <w:multiLevelType w:val="multilevel"/>
    <w:tmpl w:val="BEAC41D2"/>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8C1D98"/>
    <w:multiLevelType w:val="multilevel"/>
    <w:tmpl w:val="0360D2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A85E89"/>
    <w:multiLevelType w:val="multilevel"/>
    <w:tmpl w:val="E78EF45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A070E7D"/>
    <w:multiLevelType w:val="hybridMultilevel"/>
    <w:tmpl w:val="4B24F64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2" w15:restartNumberingAfterBreak="0">
    <w:nsid w:val="5AB76AA6"/>
    <w:multiLevelType w:val="multilevel"/>
    <w:tmpl w:val="10087B1E"/>
    <w:lvl w:ilvl="0">
      <w:start w:val="2"/>
      <w:numFmt w:val="decimal"/>
      <w:lvlText w:val="%1"/>
      <w:lvlJc w:val="left"/>
      <w:pPr>
        <w:ind w:left="600" w:hanging="600"/>
      </w:pPr>
      <w:rPr>
        <w:rFonts w:hint="default"/>
        <w:color w:val="343437"/>
      </w:rPr>
    </w:lvl>
    <w:lvl w:ilvl="1">
      <w:start w:val="5"/>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23" w15:restartNumberingAfterBreak="0">
    <w:nsid w:val="5FB43575"/>
    <w:multiLevelType w:val="multilevel"/>
    <w:tmpl w:val="33EC5736"/>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B3934BE"/>
    <w:multiLevelType w:val="hybridMultilevel"/>
    <w:tmpl w:val="CB286956"/>
    <w:lvl w:ilvl="0" w:tplc="52C24C20">
      <w:start w:val="2"/>
      <w:numFmt w:val="bullet"/>
      <w:lvlText w:val="-"/>
      <w:lvlJc w:val="left"/>
      <w:pPr>
        <w:ind w:left="720" w:hanging="360"/>
      </w:pPr>
      <w:rPr>
        <w:rFonts w:ascii="Calibri Light" w:eastAsiaTheme="minorHAnsi" w:hAnsi="Calibri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F170273"/>
    <w:multiLevelType w:val="multilevel"/>
    <w:tmpl w:val="51E678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F4738E9"/>
    <w:multiLevelType w:val="multilevel"/>
    <w:tmpl w:val="07FCC116"/>
    <w:lvl w:ilvl="0">
      <w:start w:val="1"/>
      <w:numFmt w:val="decimal"/>
      <w:lvlText w:val="%1."/>
      <w:lvlJc w:val="left"/>
      <w:pPr>
        <w:ind w:left="1080" w:hanging="360"/>
      </w:pPr>
      <w:rPr>
        <w:rFonts w:hint="default"/>
        <w:color w:val="343437"/>
      </w:rPr>
    </w:lvl>
    <w:lvl w:ilvl="1">
      <w:start w:val="1"/>
      <w:numFmt w:val="decimal"/>
      <w:isLgl/>
      <w:lvlText w:val="%1.%2."/>
      <w:lvlJc w:val="left"/>
      <w:pPr>
        <w:ind w:left="1440" w:hanging="720"/>
      </w:pPr>
      <w:rPr>
        <w:rFonts w:hint="default"/>
        <w:color w:val="343437"/>
        <w:sz w:val="24"/>
      </w:rPr>
    </w:lvl>
    <w:lvl w:ilvl="2">
      <w:start w:val="1"/>
      <w:numFmt w:val="decimal"/>
      <w:isLgl/>
      <w:lvlText w:val="%1.%2.%3."/>
      <w:lvlJc w:val="left"/>
      <w:pPr>
        <w:ind w:left="1440" w:hanging="720"/>
      </w:pPr>
      <w:rPr>
        <w:rFonts w:hint="default"/>
        <w:color w:val="343437"/>
        <w:sz w:val="24"/>
      </w:rPr>
    </w:lvl>
    <w:lvl w:ilvl="3">
      <w:start w:val="1"/>
      <w:numFmt w:val="decimal"/>
      <w:isLgl/>
      <w:lvlText w:val="%1.%2.%3.%4."/>
      <w:lvlJc w:val="left"/>
      <w:pPr>
        <w:ind w:left="1800" w:hanging="1080"/>
      </w:pPr>
      <w:rPr>
        <w:rFonts w:hint="default"/>
        <w:color w:val="343437"/>
        <w:sz w:val="24"/>
      </w:rPr>
    </w:lvl>
    <w:lvl w:ilvl="4">
      <w:start w:val="1"/>
      <w:numFmt w:val="decimal"/>
      <w:isLgl/>
      <w:lvlText w:val="%1.%2.%3.%4.%5."/>
      <w:lvlJc w:val="left"/>
      <w:pPr>
        <w:ind w:left="1800" w:hanging="1080"/>
      </w:pPr>
      <w:rPr>
        <w:rFonts w:hint="default"/>
        <w:color w:val="343437"/>
        <w:sz w:val="24"/>
      </w:rPr>
    </w:lvl>
    <w:lvl w:ilvl="5">
      <w:start w:val="1"/>
      <w:numFmt w:val="decimal"/>
      <w:isLgl/>
      <w:lvlText w:val="%1.%2.%3.%4.%5.%6."/>
      <w:lvlJc w:val="left"/>
      <w:pPr>
        <w:ind w:left="2160" w:hanging="1440"/>
      </w:pPr>
      <w:rPr>
        <w:rFonts w:hint="default"/>
        <w:color w:val="343437"/>
        <w:sz w:val="24"/>
      </w:rPr>
    </w:lvl>
    <w:lvl w:ilvl="6">
      <w:start w:val="1"/>
      <w:numFmt w:val="decimal"/>
      <w:isLgl/>
      <w:lvlText w:val="%1.%2.%3.%4.%5.%6.%7."/>
      <w:lvlJc w:val="left"/>
      <w:pPr>
        <w:ind w:left="2520" w:hanging="1800"/>
      </w:pPr>
      <w:rPr>
        <w:rFonts w:hint="default"/>
        <w:color w:val="343437"/>
        <w:sz w:val="24"/>
      </w:rPr>
    </w:lvl>
    <w:lvl w:ilvl="7">
      <w:start w:val="1"/>
      <w:numFmt w:val="decimal"/>
      <w:isLgl/>
      <w:lvlText w:val="%1.%2.%3.%4.%5.%6.%7.%8."/>
      <w:lvlJc w:val="left"/>
      <w:pPr>
        <w:ind w:left="2520" w:hanging="1800"/>
      </w:pPr>
      <w:rPr>
        <w:rFonts w:hint="default"/>
        <w:color w:val="343437"/>
        <w:sz w:val="24"/>
      </w:rPr>
    </w:lvl>
    <w:lvl w:ilvl="8">
      <w:start w:val="1"/>
      <w:numFmt w:val="decimal"/>
      <w:isLgl/>
      <w:lvlText w:val="%1.%2.%3.%4.%5.%6.%7.%8.%9."/>
      <w:lvlJc w:val="left"/>
      <w:pPr>
        <w:ind w:left="2880" w:hanging="2160"/>
      </w:pPr>
      <w:rPr>
        <w:rFonts w:hint="default"/>
        <w:color w:val="343437"/>
        <w:sz w:val="24"/>
      </w:rPr>
    </w:lvl>
  </w:abstractNum>
  <w:abstractNum w:abstractNumId="27" w15:restartNumberingAfterBreak="0">
    <w:nsid w:val="716A3ED0"/>
    <w:multiLevelType w:val="hybridMultilevel"/>
    <w:tmpl w:val="4C32B0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8" w15:restartNumberingAfterBreak="0">
    <w:nsid w:val="731F461A"/>
    <w:multiLevelType w:val="multilevel"/>
    <w:tmpl w:val="3FE6EFB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4C1C12"/>
    <w:multiLevelType w:val="multilevel"/>
    <w:tmpl w:val="08C839B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E195F69"/>
    <w:multiLevelType w:val="multilevel"/>
    <w:tmpl w:val="0D1EA942"/>
    <w:lvl w:ilvl="0">
      <w:start w:val="1"/>
      <w:numFmt w:val="decimal"/>
      <w:lvlText w:val="%1."/>
      <w:lvlJc w:val="left"/>
      <w:pPr>
        <w:ind w:left="360" w:hanging="360"/>
      </w:pPr>
    </w:lvl>
    <w:lvl w:ilvl="1">
      <w:start w:val="1"/>
      <w:numFmt w:val="decimal"/>
      <w:pStyle w:val="Titre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27"/>
  </w:num>
  <w:num w:numId="3">
    <w:abstractNumId w:val="13"/>
  </w:num>
  <w:num w:numId="4">
    <w:abstractNumId w:val="20"/>
  </w:num>
  <w:num w:numId="5">
    <w:abstractNumId w:val="30"/>
  </w:num>
  <w:num w:numId="6">
    <w:abstractNumId w:val="25"/>
  </w:num>
  <w:num w:numId="7">
    <w:abstractNumId w:val="9"/>
  </w:num>
  <w:num w:numId="8">
    <w:abstractNumId w:val="24"/>
  </w:num>
  <w:num w:numId="9">
    <w:abstractNumId w:val="14"/>
  </w:num>
  <w:num w:numId="10">
    <w:abstractNumId w:val="12"/>
  </w:num>
  <w:num w:numId="11">
    <w:abstractNumId w:val="19"/>
  </w:num>
  <w:num w:numId="12">
    <w:abstractNumId w:val="8"/>
  </w:num>
  <w:num w:numId="13">
    <w:abstractNumId w:val="1"/>
  </w:num>
  <w:num w:numId="14">
    <w:abstractNumId w:val="30"/>
    <w:lvlOverride w:ilvl="0">
      <w:startOverride w:val="2"/>
    </w:lvlOverride>
    <w:lvlOverride w:ilvl="1">
      <w:startOverride w:val="4"/>
    </w:lvlOverride>
    <w:lvlOverride w:ilvl="2">
      <w:startOverride w:val="3"/>
    </w:lvlOverride>
  </w:num>
  <w:num w:numId="15">
    <w:abstractNumId w:val="7"/>
  </w:num>
  <w:num w:numId="16">
    <w:abstractNumId w:val="16"/>
  </w:num>
  <w:num w:numId="17">
    <w:abstractNumId w:val="29"/>
  </w:num>
  <w:num w:numId="18">
    <w:abstractNumId w:val="4"/>
  </w:num>
  <w:num w:numId="19">
    <w:abstractNumId w:val="17"/>
  </w:num>
  <w:num w:numId="20">
    <w:abstractNumId w:val="3"/>
  </w:num>
  <w:num w:numId="21">
    <w:abstractNumId w:val="18"/>
  </w:num>
  <w:num w:numId="22">
    <w:abstractNumId w:val="28"/>
  </w:num>
  <w:num w:numId="23">
    <w:abstractNumId w:val="23"/>
  </w:num>
  <w:num w:numId="24">
    <w:abstractNumId w:val="30"/>
    <w:lvlOverride w:ilvl="0">
      <w:startOverride w:val="2"/>
    </w:lvlOverride>
    <w:lvlOverride w:ilvl="1">
      <w:startOverride w:val="5"/>
    </w:lvlOverride>
    <w:lvlOverride w:ilvl="2">
      <w:startOverride w:val="2"/>
    </w:lvlOverride>
  </w:num>
  <w:num w:numId="25">
    <w:abstractNumId w:val="22"/>
  </w:num>
  <w:num w:numId="26">
    <w:abstractNumId w:val="5"/>
  </w:num>
  <w:num w:numId="27">
    <w:abstractNumId w:val="2"/>
  </w:num>
  <w:num w:numId="28">
    <w:abstractNumId w:val="11"/>
  </w:num>
  <w:num w:numId="29">
    <w:abstractNumId w:val="26"/>
  </w:num>
  <w:num w:numId="30">
    <w:abstractNumId w:val="15"/>
  </w:num>
  <w:num w:numId="31">
    <w:abstractNumId w:val="10"/>
  </w:num>
  <w:num w:numId="32">
    <w:abstractNumId w:val="21"/>
  </w:num>
  <w:num w:numId="33">
    <w:abstractNumId w:val="6"/>
  </w:num>
  <w:num w:numId="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inesse">
    <w15:presenceInfo w15:providerId="None" w15:userId="Laine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0"/>
  <w:activeWritingStyle w:appName="MSWord" w:lang="fr-FR" w:vendorID="64" w:dllVersion="6" w:nlCheck="1" w:checkStyle="0"/>
  <w:activeWritingStyle w:appName="MSWord" w:lang="fr-CA" w:vendorID="64" w:dllVersion="0" w:nlCheck="1" w:checkStyle="0"/>
  <w:activeWritingStyle w:appName="MSWord" w:lang="en-US" w:vendorID="64" w:dllVersion="0" w:nlCheck="1" w:checkStyle="0"/>
  <w:activeWritingStyle w:appName="MSWord" w:lang="fr-FR" w:vendorID="64" w:dllVersion="0" w:nlCheck="1" w:checkStyle="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0F"/>
    <w:rsid w:val="000015F8"/>
    <w:rsid w:val="000041BC"/>
    <w:rsid w:val="00012EEC"/>
    <w:rsid w:val="000149CB"/>
    <w:rsid w:val="00030C57"/>
    <w:rsid w:val="00032B01"/>
    <w:rsid w:val="00033E33"/>
    <w:rsid w:val="000408ED"/>
    <w:rsid w:val="00055FAF"/>
    <w:rsid w:val="00061633"/>
    <w:rsid w:val="00062424"/>
    <w:rsid w:val="000628ED"/>
    <w:rsid w:val="00062DFC"/>
    <w:rsid w:val="00064890"/>
    <w:rsid w:val="000730E1"/>
    <w:rsid w:val="00073B39"/>
    <w:rsid w:val="00073EC2"/>
    <w:rsid w:val="000748C7"/>
    <w:rsid w:val="00074C6F"/>
    <w:rsid w:val="00082748"/>
    <w:rsid w:val="00084EAD"/>
    <w:rsid w:val="000861E2"/>
    <w:rsid w:val="00090DE5"/>
    <w:rsid w:val="00091CB0"/>
    <w:rsid w:val="000926D1"/>
    <w:rsid w:val="000A282B"/>
    <w:rsid w:val="000B1CBB"/>
    <w:rsid w:val="000C746F"/>
    <w:rsid w:val="000D037A"/>
    <w:rsid w:val="000D34BA"/>
    <w:rsid w:val="000D5B76"/>
    <w:rsid w:val="000E70A8"/>
    <w:rsid w:val="000F26D5"/>
    <w:rsid w:val="000F32BE"/>
    <w:rsid w:val="000F4B71"/>
    <w:rsid w:val="001014F7"/>
    <w:rsid w:val="00102AF3"/>
    <w:rsid w:val="001034A3"/>
    <w:rsid w:val="00103728"/>
    <w:rsid w:val="001156F5"/>
    <w:rsid w:val="001208C0"/>
    <w:rsid w:val="00122EB8"/>
    <w:rsid w:val="0012402B"/>
    <w:rsid w:val="00125E83"/>
    <w:rsid w:val="00126E0A"/>
    <w:rsid w:val="0013315F"/>
    <w:rsid w:val="001349D1"/>
    <w:rsid w:val="00140395"/>
    <w:rsid w:val="0014170E"/>
    <w:rsid w:val="001423C9"/>
    <w:rsid w:val="001437ED"/>
    <w:rsid w:val="00145F2A"/>
    <w:rsid w:val="00150A9E"/>
    <w:rsid w:val="001545E6"/>
    <w:rsid w:val="0015518C"/>
    <w:rsid w:val="0015614A"/>
    <w:rsid w:val="001605EF"/>
    <w:rsid w:val="00161E4E"/>
    <w:rsid w:val="00163DB7"/>
    <w:rsid w:val="00170D68"/>
    <w:rsid w:val="00170E13"/>
    <w:rsid w:val="0017456A"/>
    <w:rsid w:val="00175703"/>
    <w:rsid w:val="00180EE9"/>
    <w:rsid w:val="00180F8B"/>
    <w:rsid w:val="00182285"/>
    <w:rsid w:val="00184D18"/>
    <w:rsid w:val="001850BB"/>
    <w:rsid w:val="001860BB"/>
    <w:rsid w:val="00186639"/>
    <w:rsid w:val="001A3952"/>
    <w:rsid w:val="001B04A5"/>
    <w:rsid w:val="001B0AB1"/>
    <w:rsid w:val="001B179D"/>
    <w:rsid w:val="001B4E48"/>
    <w:rsid w:val="001C62B7"/>
    <w:rsid w:val="001D0A89"/>
    <w:rsid w:val="001D1C8D"/>
    <w:rsid w:val="001D1CD9"/>
    <w:rsid w:val="001D3D5B"/>
    <w:rsid w:val="001D46B9"/>
    <w:rsid w:val="001D6487"/>
    <w:rsid w:val="001F103A"/>
    <w:rsid w:val="001F25F0"/>
    <w:rsid w:val="001F3013"/>
    <w:rsid w:val="00211D82"/>
    <w:rsid w:val="00214C6C"/>
    <w:rsid w:val="00215002"/>
    <w:rsid w:val="002154C6"/>
    <w:rsid w:val="00227B39"/>
    <w:rsid w:val="0023108B"/>
    <w:rsid w:val="00235BB7"/>
    <w:rsid w:val="00243018"/>
    <w:rsid w:val="00244AC2"/>
    <w:rsid w:val="00245807"/>
    <w:rsid w:val="00246009"/>
    <w:rsid w:val="00250E9F"/>
    <w:rsid w:val="002531CE"/>
    <w:rsid w:val="00253A42"/>
    <w:rsid w:val="00261B9A"/>
    <w:rsid w:val="00263E88"/>
    <w:rsid w:val="002646FF"/>
    <w:rsid w:val="00265C0E"/>
    <w:rsid w:val="002664C3"/>
    <w:rsid w:val="00270600"/>
    <w:rsid w:val="00272597"/>
    <w:rsid w:val="00273D0F"/>
    <w:rsid w:val="0027522F"/>
    <w:rsid w:val="002753CD"/>
    <w:rsid w:val="0027548D"/>
    <w:rsid w:val="00283D2E"/>
    <w:rsid w:val="0028565E"/>
    <w:rsid w:val="0028757A"/>
    <w:rsid w:val="00292793"/>
    <w:rsid w:val="00293C50"/>
    <w:rsid w:val="002A2EC5"/>
    <w:rsid w:val="002A62EC"/>
    <w:rsid w:val="002A726D"/>
    <w:rsid w:val="002B517A"/>
    <w:rsid w:val="002B518F"/>
    <w:rsid w:val="002B7534"/>
    <w:rsid w:val="002B7D73"/>
    <w:rsid w:val="002C2C0F"/>
    <w:rsid w:val="002D09B3"/>
    <w:rsid w:val="002D6813"/>
    <w:rsid w:val="002F086A"/>
    <w:rsid w:val="002F11EF"/>
    <w:rsid w:val="002F1347"/>
    <w:rsid w:val="002F16BC"/>
    <w:rsid w:val="002F2373"/>
    <w:rsid w:val="002F275A"/>
    <w:rsid w:val="002F4A18"/>
    <w:rsid w:val="002F4F1C"/>
    <w:rsid w:val="002F6677"/>
    <w:rsid w:val="002F66B5"/>
    <w:rsid w:val="003003BD"/>
    <w:rsid w:val="00312CC0"/>
    <w:rsid w:val="00340CBD"/>
    <w:rsid w:val="00342188"/>
    <w:rsid w:val="003458AA"/>
    <w:rsid w:val="00346707"/>
    <w:rsid w:val="00350B85"/>
    <w:rsid w:val="003512E2"/>
    <w:rsid w:val="00353108"/>
    <w:rsid w:val="00354692"/>
    <w:rsid w:val="003547DD"/>
    <w:rsid w:val="00361C4C"/>
    <w:rsid w:val="0036606F"/>
    <w:rsid w:val="00367162"/>
    <w:rsid w:val="00374953"/>
    <w:rsid w:val="00380877"/>
    <w:rsid w:val="003813AC"/>
    <w:rsid w:val="003819C8"/>
    <w:rsid w:val="00390620"/>
    <w:rsid w:val="003919A1"/>
    <w:rsid w:val="00394735"/>
    <w:rsid w:val="00396CB0"/>
    <w:rsid w:val="003A1DE7"/>
    <w:rsid w:val="003A29FC"/>
    <w:rsid w:val="003B3859"/>
    <w:rsid w:val="003B4BFA"/>
    <w:rsid w:val="003B64B2"/>
    <w:rsid w:val="003C390F"/>
    <w:rsid w:val="003C4D43"/>
    <w:rsid w:val="003D1298"/>
    <w:rsid w:val="003D6154"/>
    <w:rsid w:val="003D6F1E"/>
    <w:rsid w:val="003E07E2"/>
    <w:rsid w:val="003E4FEB"/>
    <w:rsid w:val="00406598"/>
    <w:rsid w:val="00411E9C"/>
    <w:rsid w:val="00412538"/>
    <w:rsid w:val="00414C40"/>
    <w:rsid w:val="00414DA4"/>
    <w:rsid w:val="0041714C"/>
    <w:rsid w:val="00417ED5"/>
    <w:rsid w:val="00421905"/>
    <w:rsid w:val="00421C7E"/>
    <w:rsid w:val="0043043E"/>
    <w:rsid w:val="00431081"/>
    <w:rsid w:val="004325BE"/>
    <w:rsid w:val="00432C54"/>
    <w:rsid w:val="00445B3C"/>
    <w:rsid w:val="00450A3F"/>
    <w:rsid w:val="00452FB8"/>
    <w:rsid w:val="00457E82"/>
    <w:rsid w:val="00466B37"/>
    <w:rsid w:val="004670E6"/>
    <w:rsid w:val="0048050E"/>
    <w:rsid w:val="004811AA"/>
    <w:rsid w:val="00487195"/>
    <w:rsid w:val="0049053A"/>
    <w:rsid w:val="004919CB"/>
    <w:rsid w:val="0049269F"/>
    <w:rsid w:val="004941BA"/>
    <w:rsid w:val="004A1E31"/>
    <w:rsid w:val="004A4C45"/>
    <w:rsid w:val="004A7008"/>
    <w:rsid w:val="004B02A2"/>
    <w:rsid w:val="004B2217"/>
    <w:rsid w:val="004C00EE"/>
    <w:rsid w:val="004C0F72"/>
    <w:rsid w:val="004C4E29"/>
    <w:rsid w:val="004C76A1"/>
    <w:rsid w:val="004C7757"/>
    <w:rsid w:val="004D46DC"/>
    <w:rsid w:val="004D5CA0"/>
    <w:rsid w:val="004E0798"/>
    <w:rsid w:val="004E4906"/>
    <w:rsid w:val="004E5886"/>
    <w:rsid w:val="004E721D"/>
    <w:rsid w:val="00501C12"/>
    <w:rsid w:val="005062D2"/>
    <w:rsid w:val="00506A36"/>
    <w:rsid w:val="00511ED5"/>
    <w:rsid w:val="00516CEA"/>
    <w:rsid w:val="00520BA4"/>
    <w:rsid w:val="0052203D"/>
    <w:rsid w:val="005244AB"/>
    <w:rsid w:val="005336DE"/>
    <w:rsid w:val="00533772"/>
    <w:rsid w:val="00535598"/>
    <w:rsid w:val="00540241"/>
    <w:rsid w:val="0054253C"/>
    <w:rsid w:val="00543EA5"/>
    <w:rsid w:val="00545064"/>
    <w:rsid w:val="00547C03"/>
    <w:rsid w:val="00547EAA"/>
    <w:rsid w:val="005505D2"/>
    <w:rsid w:val="00551163"/>
    <w:rsid w:val="0055157D"/>
    <w:rsid w:val="00552232"/>
    <w:rsid w:val="005522A9"/>
    <w:rsid w:val="00561B63"/>
    <w:rsid w:val="00566A53"/>
    <w:rsid w:val="0057420B"/>
    <w:rsid w:val="0057445B"/>
    <w:rsid w:val="005763F3"/>
    <w:rsid w:val="00587526"/>
    <w:rsid w:val="00590A61"/>
    <w:rsid w:val="00594419"/>
    <w:rsid w:val="00595482"/>
    <w:rsid w:val="005A1927"/>
    <w:rsid w:val="005A2F55"/>
    <w:rsid w:val="005A7BDD"/>
    <w:rsid w:val="005B0896"/>
    <w:rsid w:val="005B1BFD"/>
    <w:rsid w:val="005B3243"/>
    <w:rsid w:val="005B4B13"/>
    <w:rsid w:val="005B58DA"/>
    <w:rsid w:val="005B6EB8"/>
    <w:rsid w:val="005B7C4B"/>
    <w:rsid w:val="005C3388"/>
    <w:rsid w:val="005C6FD3"/>
    <w:rsid w:val="005D0AE7"/>
    <w:rsid w:val="005D34B1"/>
    <w:rsid w:val="005D35BC"/>
    <w:rsid w:val="005D5B18"/>
    <w:rsid w:val="005D6A1C"/>
    <w:rsid w:val="005D7B77"/>
    <w:rsid w:val="005E32DD"/>
    <w:rsid w:val="005E46AC"/>
    <w:rsid w:val="005E510D"/>
    <w:rsid w:val="005E6A39"/>
    <w:rsid w:val="005E758C"/>
    <w:rsid w:val="005F401C"/>
    <w:rsid w:val="005F5DE6"/>
    <w:rsid w:val="00602197"/>
    <w:rsid w:val="006030E6"/>
    <w:rsid w:val="00603110"/>
    <w:rsid w:val="0061034A"/>
    <w:rsid w:val="00611249"/>
    <w:rsid w:val="0061374D"/>
    <w:rsid w:val="00626FFB"/>
    <w:rsid w:val="00634255"/>
    <w:rsid w:val="006414ED"/>
    <w:rsid w:val="00643E81"/>
    <w:rsid w:val="006469EB"/>
    <w:rsid w:val="006536C8"/>
    <w:rsid w:val="00655BDB"/>
    <w:rsid w:val="00655D2F"/>
    <w:rsid w:val="00657427"/>
    <w:rsid w:val="00660A86"/>
    <w:rsid w:val="00666744"/>
    <w:rsid w:val="006672D8"/>
    <w:rsid w:val="00667513"/>
    <w:rsid w:val="0067379A"/>
    <w:rsid w:val="006737FB"/>
    <w:rsid w:val="00681F4E"/>
    <w:rsid w:val="006825E6"/>
    <w:rsid w:val="00686511"/>
    <w:rsid w:val="0069231A"/>
    <w:rsid w:val="006947E2"/>
    <w:rsid w:val="00696A28"/>
    <w:rsid w:val="006A06C8"/>
    <w:rsid w:val="006A12F9"/>
    <w:rsid w:val="006A17BA"/>
    <w:rsid w:val="006A3B82"/>
    <w:rsid w:val="006A62C5"/>
    <w:rsid w:val="006A6EDA"/>
    <w:rsid w:val="006A74FC"/>
    <w:rsid w:val="006B1F34"/>
    <w:rsid w:val="006B2614"/>
    <w:rsid w:val="006B49B0"/>
    <w:rsid w:val="006C08F7"/>
    <w:rsid w:val="006C23FB"/>
    <w:rsid w:val="006C6BF6"/>
    <w:rsid w:val="006D08E0"/>
    <w:rsid w:val="006D25C5"/>
    <w:rsid w:val="006E0229"/>
    <w:rsid w:val="006E326B"/>
    <w:rsid w:val="006E3E11"/>
    <w:rsid w:val="006E5812"/>
    <w:rsid w:val="006F0B82"/>
    <w:rsid w:val="006F6A9B"/>
    <w:rsid w:val="00702ADA"/>
    <w:rsid w:val="00710EF4"/>
    <w:rsid w:val="007121CA"/>
    <w:rsid w:val="007216E5"/>
    <w:rsid w:val="00724175"/>
    <w:rsid w:val="00724960"/>
    <w:rsid w:val="00732F0D"/>
    <w:rsid w:val="00737428"/>
    <w:rsid w:val="00737F2B"/>
    <w:rsid w:val="0074406D"/>
    <w:rsid w:val="007447E7"/>
    <w:rsid w:val="007508EB"/>
    <w:rsid w:val="007551EF"/>
    <w:rsid w:val="00756E3B"/>
    <w:rsid w:val="0076152E"/>
    <w:rsid w:val="00764BF9"/>
    <w:rsid w:val="00770CCE"/>
    <w:rsid w:val="00773D89"/>
    <w:rsid w:val="00777B28"/>
    <w:rsid w:val="007835CD"/>
    <w:rsid w:val="0078772D"/>
    <w:rsid w:val="00787CF8"/>
    <w:rsid w:val="00797529"/>
    <w:rsid w:val="007A00D8"/>
    <w:rsid w:val="007A23D7"/>
    <w:rsid w:val="007A426F"/>
    <w:rsid w:val="007A5567"/>
    <w:rsid w:val="007A59D4"/>
    <w:rsid w:val="007B1A93"/>
    <w:rsid w:val="007C06F2"/>
    <w:rsid w:val="007C1551"/>
    <w:rsid w:val="007C262C"/>
    <w:rsid w:val="007C2D30"/>
    <w:rsid w:val="007C422E"/>
    <w:rsid w:val="007C585E"/>
    <w:rsid w:val="007C5D54"/>
    <w:rsid w:val="007D486B"/>
    <w:rsid w:val="007D6340"/>
    <w:rsid w:val="007E2912"/>
    <w:rsid w:val="007E4487"/>
    <w:rsid w:val="007E5F98"/>
    <w:rsid w:val="007F57B8"/>
    <w:rsid w:val="007F5F13"/>
    <w:rsid w:val="00801B6B"/>
    <w:rsid w:val="00804633"/>
    <w:rsid w:val="00804E90"/>
    <w:rsid w:val="00807BE7"/>
    <w:rsid w:val="008105E9"/>
    <w:rsid w:val="008119E3"/>
    <w:rsid w:val="008179B9"/>
    <w:rsid w:val="00817D77"/>
    <w:rsid w:val="00817E15"/>
    <w:rsid w:val="0082203C"/>
    <w:rsid w:val="00825A1F"/>
    <w:rsid w:val="00832E2B"/>
    <w:rsid w:val="00834E6B"/>
    <w:rsid w:val="008353FB"/>
    <w:rsid w:val="008367CC"/>
    <w:rsid w:val="00837F04"/>
    <w:rsid w:val="0084041C"/>
    <w:rsid w:val="00852982"/>
    <w:rsid w:val="00855726"/>
    <w:rsid w:val="008572D8"/>
    <w:rsid w:val="00857663"/>
    <w:rsid w:val="00860F10"/>
    <w:rsid w:val="00864417"/>
    <w:rsid w:val="00865017"/>
    <w:rsid w:val="008671AB"/>
    <w:rsid w:val="00874FB2"/>
    <w:rsid w:val="008758A4"/>
    <w:rsid w:val="0087677C"/>
    <w:rsid w:val="008825A3"/>
    <w:rsid w:val="0088307A"/>
    <w:rsid w:val="00883485"/>
    <w:rsid w:val="00886CF0"/>
    <w:rsid w:val="0088726A"/>
    <w:rsid w:val="0089777B"/>
    <w:rsid w:val="008A621D"/>
    <w:rsid w:val="008A632B"/>
    <w:rsid w:val="008B11D8"/>
    <w:rsid w:val="008C12E9"/>
    <w:rsid w:val="008C45BC"/>
    <w:rsid w:val="008D073E"/>
    <w:rsid w:val="008D52DB"/>
    <w:rsid w:val="008D56DC"/>
    <w:rsid w:val="008D5DCA"/>
    <w:rsid w:val="008D7818"/>
    <w:rsid w:val="008E22DA"/>
    <w:rsid w:val="008E2B05"/>
    <w:rsid w:val="008F1948"/>
    <w:rsid w:val="008F46E7"/>
    <w:rsid w:val="008F49EF"/>
    <w:rsid w:val="008F4B07"/>
    <w:rsid w:val="008F5CFC"/>
    <w:rsid w:val="008F5D8C"/>
    <w:rsid w:val="00900D5E"/>
    <w:rsid w:val="009023EC"/>
    <w:rsid w:val="00905474"/>
    <w:rsid w:val="00905481"/>
    <w:rsid w:val="009064C9"/>
    <w:rsid w:val="00910EE6"/>
    <w:rsid w:val="00912B58"/>
    <w:rsid w:val="00913C7F"/>
    <w:rsid w:val="00914915"/>
    <w:rsid w:val="00916B52"/>
    <w:rsid w:val="00921919"/>
    <w:rsid w:val="0092338D"/>
    <w:rsid w:val="0092453A"/>
    <w:rsid w:val="00926492"/>
    <w:rsid w:val="00935D98"/>
    <w:rsid w:val="0094259E"/>
    <w:rsid w:val="00944A74"/>
    <w:rsid w:val="00944B20"/>
    <w:rsid w:val="009555B8"/>
    <w:rsid w:val="00961CDE"/>
    <w:rsid w:val="0096784A"/>
    <w:rsid w:val="0097039A"/>
    <w:rsid w:val="00974141"/>
    <w:rsid w:val="00974364"/>
    <w:rsid w:val="009763BF"/>
    <w:rsid w:val="00983D95"/>
    <w:rsid w:val="009843C5"/>
    <w:rsid w:val="00986107"/>
    <w:rsid w:val="0099169E"/>
    <w:rsid w:val="00993161"/>
    <w:rsid w:val="0099582A"/>
    <w:rsid w:val="009A18B4"/>
    <w:rsid w:val="009A261C"/>
    <w:rsid w:val="009A431E"/>
    <w:rsid w:val="009A73E4"/>
    <w:rsid w:val="009B083B"/>
    <w:rsid w:val="009B3C30"/>
    <w:rsid w:val="009B45DA"/>
    <w:rsid w:val="009B5BB7"/>
    <w:rsid w:val="009C078E"/>
    <w:rsid w:val="009C2744"/>
    <w:rsid w:val="009C5712"/>
    <w:rsid w:val="009D2FC3"/>
    <w:rsid w:val="009D6ECA"/>
    <w:rsid w:val="009E43EA"/>
    <w:rsid w:val="009E5776"/>
    <w:rsid w:val="009E5CA0"/>
    <w:rsid w:val="009E6C04"/>
    <w:rsid w:val="009E7945"/>
    <w:rsid w:val="009F27BC"/>
    <w:rsid w:val="009F54EC"/>
    <w:rsid w:val="009F7245"/>
    <w:rsid w:val="00A044B7"/>
    <w:rsid w:val="00A1004A"/>
    <w:rsid w:val="00A122C1"/>
    <w:rsid w:val="00A261FB"/>
    <w:rsid w:val="00A32600"/>
    <w:rsid w:val="00A33D32"/>
    <w:rsid w:val="00A40297"/>
    <w:rsid w:val="00A405F5"/>
    <w:rsid w:val="00A43F94"/>
    <w:rsid w:val="00A54C11"/>
    <w:rsid w:val="00A56B22"/>
    <w:rsid w:val="00A57401"/>
    <w:rsid w:val="00A62F25"/>
    <w:rsid w:val="00A66151"/>
    <w:rsid w:val="00A706FE"/>
    <w:rsid w:val="00A74BCA"/>
    <w:rsid w:val="00A83CCA"/>
    <w:rsid w:val="00A901FE"/>
    <w:rsid w:val="00A9285D"/>
    <w:rsid w:val="00A93C71"/>
    <w:rsid w:val="00A96160"/>
    <w:rsid w:val="00A967A8"/>
    <w:rsid w:val="00A9730F"/>
    <w:rsid w:val="00AA1AD2"/>
    <w:rsid w:val="00AA26FC"/>
    <w:rsid w:val="00AA54DB"/>
    <w:rsid w:val="00AA7318"/>
    <w:rsid w:val="00AB11F8"/>
    <w:rsid w:val="00AB55C8"/>
    <w:rsid w:val="00AB5F41"/>
    <w:rsid w:val="00AB6835"/>
    <w:rsid w:val="00AC1091"/>
    <w:rsid w:val="00AC14F2"/>
    <w:rsid w:val="00AC26C2"/>
    <w:rsid w:val="00AC6740"/>
    <w:rsid w:val="00AC72C9"/>
    <w:rsid w:val="00AD0B96"/>
    <w:rsid w:val="00AD2C86"/>
    <w:rsid w:val="00AD7E58"/>
    <w:rsid w:val="00AE1D7B"/>
    <w:rsid w:val="00AE70BC"/>
    <w:rsid w:val="00AF687D"/>
    <w:rsid w:val="00AF6F9E"/>
    <w:rsid w:val="00B04906"/>
    <w:rsid w:val="00B13DB3"/>
    <w:rsid w:val="00B15FF8"/>
    <w:rsid w:val="00B17A79"/>
    <w:rsid w:val="00B204EB"/>
    <w:rsid w:val="00B24312"/>
    <w:rsid w:val="00B2491E"/>
    <w:rsid w:val="00B25083"/>
    <w:rsid w:val="00B25ADD"/>
    <w:rsid w:val="00B26715"/>
    <w:rsid w:val="00B30177"/>
    <w:rsid w:val="00B3223C"/>
    <w:rsid w:val="00B329F5"/>
    <w:rsid w:val="00B32DA8"/>
    <w:rsid w:val="00B33760"/>
    <w:rsid w:val="00B370A9"/>
    <w:rsid w:val="00B37A8C"/>
    <w:rsid w:val="00B42625"/>
    <w:rsid w:val="00B44370"/>
    <w:rsid w:val="00B4477D"/>
    <w:rsid w:val="00B44DA2"/>
    <w:rsid w:val="00B47110"/>
    <w:rsid w:val="00B47276"/>
    <w:rsid w:val="00B4757B"/>
    <w:rsid w:val="00B5148E"/>
    <w:rsid w:val="00B56A21"/>
    <w:rsid w:val="00B57CE1"/>
    <w:rsid w:val="00B63CE3"/>
    <w:rsid w:val="00B70C01"/>
    <w:rsid w:val="00B72C30"/>
    <w:rsid w:val="00B81059"/>
    <w:rsid w:val="00B838F1"/>
    <w:rsid w:val="00B93356"/>
    <w:rsid w:val="00B93EDC"/>
    <w:rsid w:val="00B94146"/>
    <w:rsid w:val="00B942B5"/>
    <w:rsid w:val="00BA0F01"/>
    <w:rsid w:val="00BA2BD0"/>
    <w:rsid w:val="00BA4943"/>
    <w:rsid w:val="00BA6EC7"/>
    <w:rsid w:val="00BA7E52"/>
    <w:rsid w:val="00BB64B9"/>
    <w:rsid w:val="00BC4BF6"/>
    <w:rsid w:val="00BC5C03"/>
    <w:rsid w:val="00BC6273"/>
    <w:rsid w:val="00BD4739"/>
    <w:rsid w:val="00BD4E32"/>
    <w:rsid w:val="00BD5418"/>
    <w:rsid w:val="00BE12ED"/>
    <w:rsid w:val="00BE55BE"/>
    <w:rsid w:val="00BF2A68"/>
    <w:rsid w:val="00BF3256"/>
    <w:rsid w:val="00BF5016"/>
    <w:rsid w:val="00C00101"/>
    <w:rsid w:val="00C04696"/>
    <w:rsid w:val="00C06F37"/>
    <w:rsid w:val="00C129F3"/>
    <w:rsid w:val="00C16CFD"/>
    <w:rsid w:val="00C16D3B"/>
    <w:rsid w:val="00C20D44"/>
    <w:rsid w:val="00C24AD9"/>
    <w:rsid w:val="00C25C3E"/>
    <w:rsid w:val="00C30423"/>
    <w:rsid w:val="00C37515"/>
    <w:rsid w:val="00C44131"/>
    <w:rsid w:val="00C507D0"/>
    <w:rsid w:val="00C522AE"/>
    <w:rsid w:val="00C5286E"/>
    <w:rsid w:val="00C52EFD"/>
    <w:rsid w:val="00C652CC"/>
    <w:rsid w:val="00C6630C"/>
    <w:rsid w:val="00C668E5"/>
    <w:rsid w:val="00C74F72"/>
    <w:rsid w:val="00C81DB7"/>
    <w:rsid w:val="00C872B9"/>
    <w:rsid w:val="00C90390"/>
    <w:rsid w:val="00C92EE3"/>
    <w:rsid w:val="00C947F6"/>
    <w:rsid w:val="00C94B0B"/>
    <w:rsid w:val="00CA0D88"/>
    <w:rsid w:val="00CA1DB5"/>
    <w:rsid w:val="00CB2F60"/>
    <w:rsid w:val="00CB7E87"/>
    <w:rsid w:val="00CC6705"/>
    <w:rsid w:val="00CD53CD"/>
    <w:rsid w:val="00CD5C0F"/>
    <w:rsid w:val="00CD6818"/>
    <w:rsid w:val="00CE461E"/>
    <w:rsid w:val="00CF014F"/>
    <w:rsid w:val="00CF62B1"/>
    <w:rsid w:val="00CF6CBA"/>
    <w:rsid w:val="00D00C01"/>
    <w:rsid w:val="00D226B9"/>
    <w:rsid w:val="00D24993"/>
    <w:rsid w:val="00D2674B"/>
    <w:rsid w:val="00D30EC1"/>
    <w:rsid w:val="00D34E81"/>
    <w:rsid w:val="00D42364"/>
    <w:rsid w:val="00D45D99"/>
    <w:rsid w:val="00D515F7"/>
    <w:rsid w:val="00D54818"/>
    <w:rsid w:val="00D55DF2"/>
    <w:rsid w:val="00D60A08"/>
    <w:rsid w:val="00D62141"/>
    <w:rsid w:val="00D6460B"/>
    <w:rsid w:val="00D71566"/>
    <w:rsid w:val="00D72D2D"/>
    <w:rsid w:val="00D73C81"/>
    <w:rsid w:val="00D77716"/>
    <w:rsid w:val="00D77DC8"/>
    <w:rsid w:val="00D81551"/>
    <w:rsid w:val="00D8305F"/>
    <w:rsid w:val="00D90237"/>
    <w:rsid w:val="00D91D36"/>
    <w:rsid w:val="00D95A7E"/>
    <w:rsid w:val="00D97F39"/>
    <w:rsid w:val="00DA7457"/>
    <w:rsid w:val="00DB1405"/>
    <w:rsid w:val="00DB4393"/>
    <w:rsid w:val="00DB4A3A"/>
    <w:rsid w:val="00DB6738"/>
    <w:rsid w:val="00DC0045"/>
    <w:rsid w:val="00DC6B53"/>
    <w:rsid w:val="00DC6F1F"/>
    <w:rsid w:val="00DD1B3E"/>
    <w:rsid w:val="00DD2723"/>
    <w:rsid w:val="00DD2B58"/>
    <w:rsid w:val="00DD46D3"/>
    <w:rsid w:val="00DD71FE"/>
    <w:rsid w:val="00DD7383"/>
    <w:rsid w:val="00DE402C"/>
    <w:rsid w:val="00DE5660"/>
    <w:rsid w:val="00DE7BE9"/>
    <w:rsid w:val="00DE7F72"/>
    <w:rsid w:val="00DF367C"/>
    <w:rsid w:val="00DF5DEC"/>
    <w:rsid w:val="00E00B19"/>
    <w:rsid w:val="00E02F66"/>
    <w:rsid w:val="00E041B6"/>
    <w:rsid w:val="00E06055"/>
    <w:rsid w:val="00E12F62"/>
    <w:rsid w:val="00E22C2A"/>
    <w:rsid w:val="00E25CBE"/>
    <w:rsid w:val="00E273FE"/>
    <w:rsid w:val="00E371E5"/>
    <w:rsid w:val="00E44DE5"/>
    <w:rsid w:val="00E458C0"/>
    <w:rsid w:val="00E555F9"/>
    <w:rsid w:val="00E5577A"/>
    <w:rsid w:val="00E573D0"/>
    <w:rsid w:val="00E57D6D"/>
    <w:rsid w:val="00E607F8"/>
    <w:rsid w:val="00E61FCC"/>
    <w:rsid w:val="00E6206B"/>
    <w:rsid w:val="00E67D62"/>
    <w:rsid w:val="00E779D5"/>
    <w:rsid w:val="00E813B2"/>
    <w:rsid w:val="00E8207F"/>
    <w:rsid w:val="00E820D7"/>
    <w:rsid w:val="00E8572C"/>
    <w:rsid w:val="00E85B7E"/>
    <w:rsid w:val="00E85FF4"/>
    <w:rsid w:val="00E87DFD"/>
    <w:rsid w:val="00E94C87"/>
    <w:rsid w:val="00E94D2F"/>
    <w:rsid w:val="00E970FA"/>
    <w:rsid w:val="00EA3E1B"/>
    <w:rsid w:val="00EA46D0"/>
    <w:rsid w:val="00EA5370"/>
    <w:rsid w:val="00EA5574"/>
    <w:rsid w:val="00EB4301"/>
    <w:rsid w:val="00EB4F50"/>
    <w:rsid w:val="00EB512A"/>
    <w:rsid w:val="00EB5598"/>
    <w:rsid w:val="00EB7307"/>
    <w:rsid w:val="00EC06D5"/>
    <w:rsid w:val="00EC402F"/>
    <w:rsid w:val="00EC6F1E"/>
    <w:rsid w:val="00ED47F2"/>
    <w:rsid w:val="00ED5759"/>
    <w:rsid w:val="00ED7902"/>
    <w:rsid w:val="00EE0393"/>
    <w:rsid w:val="00EE13EE"/>
    <w:rsid w:val="00EF09D0"/>
    <w:rsid w:val="00EF4841"/>
    <w:rsid w:val="00EF55CF"/>
    <w:rsid w:val="00F01463"/>
    <w:rsid w:val="00F04C48"/>
    <w:rsid w:val="00F10EA7"/>
    <w:rsid w:val="00F14051"/>
    <w:rsid w:val="00F14584"/>
    <w:rsid w:val="00F1482B"/>
    <w:rsid w:val="00F209F9"/>
    <w:rsid w:val="00F232DE"/>
    <w:rsid w:val="00F245A1"/>
    <w:rsid w:val="00F257B9"/>
    <w:rsid w:val="00F2603A"/>
    <w:rsid w:val="00F2705A"/>
    <w:rsid w:val="00F32786"/>
    <w:rsid w:val="00F33AB5"/>
    <w:rsid w:val="00F36A12"/>
    <w:rsid w:val="00F408A5"/>
    <w:rsid w:val="00F446F6"/>
    <w:rsid w:val="00F5011A"/>
    <w:rsid w:val="00F50868"/>
    <w:rsid w:val="00F615F7"/>
    <w:rsid w:val="00F61F31"/>
    <w:rsid w:val="00F70D7C"/>
    <w:rsid w:val="00F73EBA"/>
    <w:rsid w:val="00F73F60"/>
    <w:rsid w:val="00F76317"/>
    <w:rsid w:val="00F93960"/>
    <w:rsid w:val="00FA1C25"/>
    <w:rsid w:val="00FA1F98"/>
    <w:rsid w:val="00FA3296"/>
    <w:rsid w:val="00FA3B16"/>
    <w:rsid w:val="00FA4BA8"/>
    <w:rsid w:val="00FA5B8E"/>
    <w:rsid w:val="00FB037E"/>
    <w:rsid w:val="00FB3066"/>
    <w:rsid w:val="00FB5B90"/>
    <w:rsid w:val="00FB6CC0"/>
    <w:rsid w:val="00FB7B99"/>
    <w:rsid w:val="00FC09D8"/>
    <w:rsid w:val="00FC404E"/>
    <w:rsid w:val="00FC4C26"/>
    <w:rsid w:val="00FC7D85"/>
    <w:rsid w:val="00FD63EF"/>
    <w:rsid w:val="00FE0135"/>
    <w:rsid w:val="00FE236F"/>
    <w:rsid w:val="00FE3BCF"/>
    <w:rsid w:val="00FE6C6A"/>
    <w:rsid w:val="00FE6E6C"/>
    <w:rsid w:val="00FF0270"/>
    <w:rsid w:val="00FF497A"/>
    <w:rsid w:val="00FF7D01"/>
    <w:rsid w:val="00FF7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C53E"/>
  <w15:chartTrackingRefBased/>
  <w15:docId w15:val="{7E812E71-E849-4022-90F7-98C6098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AD2"/>
    <w:pPr>
      <w:spacing w:before="240" w:after="440" w:line="276" w:lineRule="auto"/>
      <w:ind w:left="720"/>
    </w:pPr>
    <w:rPr>
      <w:color w:val="323E4F" w:themeColor="text2" w:themeShade="BF"/>
      <w:sz w:val="24"/>
      <w:szCs w:val="20"/>
      <w:lang w:eastAsia="fr-CA"/>
    </w:rPr>
  </w:style>
  <w:style w:type="paragraph" w:styleId="Titre1">
    <w:name w:val="heading 1"/>
    <w:basedOn w:val="Normal"/>
    <w:next w:val="Normal"/>
    <w:link w:val="Titre1Car"/>
    <w:uiPriority w:val="9"/>
    <w:qFormat/>
    <w:rsid w:val="0039473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0D5B76"/>
    <w:pPr>
      <w:numPr>
        <w:ilvl w:val="1"/>
        <w:numId w:val="1"/>
      </w:numPr>
      <w:spacing w:before="120" w:after="1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7615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AA1AD2"/>
    <w:pPr>
      <w:spacing w:after="0"/>
      <w:outlineLvl w:val="3"/>
    </w:pPr>
    <w:rPr>
      <w:rFonts w:asciiTheme="majorHAnsi" w:hAnsiTheme="majorHAnsi"/>
      <w:color w:val="2E74B5" w:themeColor="accent1" w:themeShade="BF"/>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5B76"/>
    <w:rPr>
      <w:rFonts w:asciiTheme="majorHAnsi" w:hAnsiTheme="majorHAnsi"/>
      <w:color w:val="323E4F" w:themeColor="text2" w:themeShade="BF"/>
      <w:sz w:val="28"/>
      <w:szCs w:val="28"/>
      <w:lang w:eastAsia="fr-CA"/>
    </w:rPr>
  </w:style>
  <w:style w:type="character" w:customStyle="1" w:styleId="Titre4Car">
    <w:name w:val="Titre 4 Car"/>
    <w:basedOn w:val="Policepardfaut"/>
    <w:link w:val="Titre4"/>
    <w:uiPriority w:val="9"/>
    <w:rsid w:val="00AA1AD2"/>
    <w:rPr>
      <w:rFonts w:asciiTheme="majorHAnsi" w:hAnsiTheme="majorHAnsi"/>
      <w:color w:val="2E74B5" w:themeColor="accent1" w:themeShade="BF"/>
      <w:sz w:val="24"/>
      <w:u w:val="single"/>
      <w:lang w:eastAsia="fr-CA"/>
    </w:rPr>
  </w:style>
  <w:style w:type="paragraph" w:styleId="Paragraphedeliste">
    <w:name w:val="List Paragraph"/>
    <w:basedOn w:val="Normal"/>
    <w:uiPriority w:val="1"/>
    <w:unhideWhenUsed/>
    <w:qFormat/>
    <w:rsid w:val="00AA1AD2"/>
    <w:pPr>
      <w:contextualSpacing/>
    </w:pPr>
  </w:style>
  <w:style w:type="character" w:styleId="Marquedecommentaire">
    <w:name w:val="annotation reference"/>
    <w:basedOn w:val="Policepardfaut"/>
    <w:uiPriority w:val="99"/>
    <w:semiHidden/>
    <w:unhideWhenUsed/>
    <w:rsid w:val="00AA1AD2"/>
    <w:rPr>
      <w:sz w:val="16"/>
      <w:szCs w:val="16"/>
    </w:rPr>
  </w:style>
  <w:style w:type="paragraph" w:styleId="Commentaire">
    <w:name w:val="annotation text"/>
    <w:basedOn w:val="Normal"/>
    <w:link w:val="CommentaireCar"/>
    <w:uiPriority w:val="99"/>
    <w:semiHidden/>
    <w:unhideWhenUsed/>
    <w:rsid w:val="00AA1AD2"/>
    <w:pPr>
      <w:spacing w:line="240" w:lineRule="auto"/>
    </w:pPr>
    <w:rPr>
      <w:sz w:val="20"/>
    </w:rPr>
  </w:style>
  <w:style w:type="character" w:customStyle="1" w:styleId="CommentaireCar">
    <w:name w:val="Commentaire Car"/>
    <w:basedOn w:val="Policepardfaut"/>
    <w:link w:val="Commentaire"/>
    <w:uiPriority w:val="99"/>
    <w:semiHidden/>
    <w:rsid w:val="00AA1AD2"/>
    <w:rPr>
      <w:color w:val="323E4F" w:themeColor="text2" w:themeShade="BF"/>
      <w:sz w:val="20"/>
      <w:szCs w:val="20"/>
      <w:lang w:eastAsia="fr-CA"/>
    </w:rPr>
  </w:style>
  <w:style w:type="paragraph" w:styleId="Textedebulles">
    <w:name w:val="Balloon Text"/>
    <w:basedOn w:val="Normal"/>
    <w:link w:val="TextedebullesCar"/>
    <w:uiPriority w:val="99"/>
    <w:semiHidden/>
    <w:unhideWhenUsed/>
    <w:rsid w:val="00AA1AD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AD2"/>
    <w:rPr>
      <w:rFonts w:ascii="Segoe UI" w:hAnsi="Segoe UI" w:cs="Segoe UI"/>
      <w:color w:val="323E4F" w:themeColor="text2" w:themeShade="BF"/>
      <w:sz w:val="18"/>
      <w:szCs w:val="18"/>
      <w:lang w:eastAsia="fr-CA"/>
    </w:rPr>
  </w:style>
  <w:style w:type="paragraph" w:styleId="Sansinterligne">
    <w:name w:val="No Spacing"/>
    <w:link w:val="SansinterligneCar"/>
    <w:uiPriority w:val="1"/>
    <w:qFormat/>
    <w:rsid w:val="0039473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94735"/>
    <w:rPr>
      <w:rFonts w:eastAsiaTheme="minorEastAsia"/>
      <w:lang w:eastAsia="fr-CA"/>
    </w:rPr>
  </w:style>
  <w:style w:type="character" w:customStyle="1" w:styleId="Titre1Car">
    <w:name w:val="Titre 1 Car"/>
    <w:basedOn w:val="Policepardfaut"/>
    <w:link w:val="Titre1"/>
    <w:uiPriority w:val="9"/>
    <w:rsid w:val="00394735"/>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394735"/>
    <w:pPr>
      <w:spacing w:line="259" w:lineRule="auto"/>
      <w:ind w:left="0"/>
      <w:outlineLvl w:val="9"/>
    </w:pPr>
  </w:style>
  <w:style w:type="paragraph" w:styleId="TM2">
    <w:name w:val="toc 2"/>
    <w:basedOn w:val="Normal"/>
    <w:next w:val="Normal"/>
    <w:autoRedefine/>
    <w:uiPriority w:val="39"/>
    <w:unhideWhenUsed/>
    <w:rsid w:val="00394735"/>
    <w:pPr>
      <w:spacing w:after="100"/>
      <w:ind w:left="240"/>
    </w:pPr>
  </w:style>
  <w:style w:type="character" w:styleId="Lienhypertexte">
    <w:name w:val="Hyperlink"/>
    <w:basedOn w:val="Policepardfaut"/>
    <w:uiPriority w:val="99"/>
    <w:unhideWhenUsed/>
    <w:rsid w:val="00394735"/>
    <w:rPr>
      <w:color w:val="0563C1" w:themeColor="hyperlink"/>
      <w:u w:val="single"/>
    </w:rPr>
  </w:style>
  <w:style w:type="paragraph" w:styleId="En-tte">
    <w:name w:val="header"/>
    <w:basedOn w:val="Normal"/>
    <w:link w:val="En-tteCar"/>
    <w:uiPriority w:val="99"/>
    <w:unhideWhenUsed/>
    <w:rsid w:val="00394735"/>
    <w:pPr>
      <w:tabs>
        <w:tab w:val="center" w:pos="4320"/>
        <w:tab w:val="right" w:pos="8640"/>
      </w:tabs>
      <w:spacing w:before="0" w:after="0" w:line="240" w:lineRule="auto"/>
    </w:pPr>
  </w:style>
  <w:style w:type="character" w:customStyle="1" w:styleId="En-tteCar">
    <w:name w:val="En-tête Car"/>
    <w:basedOn w:val="Policepardfaut"/>
    <w:link w:val="En-tte"/>
    <w:uiPriority w:val="99"/>
    <w:rsid w:val="00394735"/>
    <w:rPr>
      <w:color w:val="323E4F" w:themeColor="text2" w:themeShade="BF"/>
      <w:sz w:val="24"/>
      <w:szCs w:val="20"/>
      <w:lang w:eastAsia="fr-CA"/>
    </w:rPr>
  </w:style>
  <w:style w:type="paragraph" w:styleId="Pieddepage">
    <w:name w:val="footer"/>
    <w:basedOn w:val="Normal"/>
    <w:link w:val="PieddepageCar"/>
    <w:uiPriority w:val="99"/>
    <w:unhideWhenUsed/>
    <w:rsid w:val="00394735"/>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94735"/>
    <w:rPr>
      <w:color w:val="323E4F" w:themeColor="text2" w:themeShade="BF"/>
      <w:sz w:val="24"/>
      <w:szCs w:val="20"/>
      <w:lang w:eastAsia="fr-CA"/>
    </w:rPr>
  </w:style>
  <w:style w:type="table" w:styleId="Grilledutableau">
    <w:name w:val="Table Grid"/>
    <w:basedOn w:val="TableauNormal"/>
    <w:uiPriority w:val="39"/>
    <w:rsid w:val="00FA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A32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1">
    <w:name w:val="toc 1"/>
    <w:basedOn w:val="Normal"/>
    <w:next w:val="Normal"/>
    <w:autoRedefine/>
    <w:uiPriority w:val="39"/>
    <w:unhideWhenUsed/>
    <w:rsid w:val="00170E13"/>
    <w:pPr>
      <w:spacing w:before="0" w:after="100" w:line="259" w:lineRule="auto"/>
      <w:ind w:left="0"/>
    </w:pPr>
    <w:rPr>
      <w:rFonts w:eastAsiaTheme="minorEastAsia" w:cs="Times New Roman"/>
      <w:color w:val="auto"/>
      <w:sz w:val="22"/>
      <w:szCs w:val="22"/>
    </w:rPr>
  </w:style>
  <w:style w:type="paragraph" w:styleId="TM3">
    <w:name w:val="toc 3"/>
    <w:basedOn w:val="Normal"/>
    <w:next w:val="Normal"/>
    <w:autoRedefine/>
    <w:uiPriority w:val="39"/>
    <w:unhideWhenUsed/>
    <w:rsid w:val="00170E13"/>
    <w:pPr>
      <w:spacing w:before="0" w:after="100" w:line="259" w:lineRule="auto"/>
      <w:ind w:left="440"/>
    </w:pPr>
    <w:rPr>
      <w:rFonts w:eastAsiaTheme="minorEastAsia" w:cs="Times New Roman"/>
      <w:color w:val="auto"/>
      <w:sz w:val="22"/>
      <w:szCs w:val="22"/>
    </w:rPr>
  </w:style>
  <w:style w:type="table" w:customStyle="1" w:styleId="TableNormal1">
    <w:name w:val="Table Normal1"/>
    <w:uiPriority w:val="2"/>
    <w:semiHidden/>
    <w:unhideWhenUsed/>
    <w:qFormat/>
    <w:rsid w:val="008671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71AB"/>
    <w:pPr>
      <w:widowControl w:val="0"/>
      <w:autoSpaceDE w:val="0"/>
      <w:autoSpaceDN w:val="0"/>
      <w:spacing w:before="0" w:after="0" w:line="240" w:lineRule="auto"/>
      <w:ind w:left="0"/>
    </w:pPr>
    <w:rPr>
      <w:rFonts w:ascii="Garamond" w:eastAsia="Garamond" w:hAnsi="Garamond" w:cs="Garamond"/>
      <w:color w:val="auto"/>
      <w:szCs w:val="24"/>
      <w:lang w:bidi="fr-CA"/>
    </w:rPr>
  </w:style>
  <w:style w:type="character" w:customStyle="1" w:styleId="CorpsdetexteCar">
    <w:name w:val="Corps de texte Car"/>
    <w:basedOn w:val="Policepardfaut"/>
    <w:link w:val="Corpsdetexte"/>
    <w:uiPriority w:val="1"/>
    <w:rsid w:val="008671AB"/>
    <w:rPr>
      <w:rFonts w:ascii="Garamond" w:eastAsia="Garamond" w:hAnsi="Garamond" w:cs="Garamond"/>
      <w:sz w:val="24"/>
      <w:szCs w:val="24"/>
      <w:lang w:eastAsia="fr-CA" w:bidi="fr-CA"/>
    </w:rPr>
  </w:style>
  <w:style w:type="paragraph" w:customStyle="1" w:styleId="TableParagraph">
    <w:name w:val="Table Paragraph"/>
    <w:basedOn w:val="Normal"/>
    <w:uiPriority w:val="1"/>
    <w:qFormat/>
    <w:rsid w:val="008671AB"/>
    <w:pPr>
      <w:widowControl w:val="0"/>
      <w:autoSpaceDE w:val="0"/>
      <w:autoSpaceDN w:val="0"/>
      <w:spacing w:before="0" w:after="0" w:line="240" w:lineRule="auto"/>
      <w:ind w:left="0"/>
    </w:pPr>
    <w:rPr>
      <w:rFonts w:ascii="Garamond" w:eastAsia="Garamond" w:hAnsi="Garamond" w:cs="Garamond"/>
      <w:color w:val="auto"/>
      <w:sz w:val="22"/>
      <w:szCs w:val="22"/>
      <w:lang w:bidi="fr-CA"/>
    </w:rPr>
  </w:style>
  <w:style w:type="table" w:styleId="TableauListe4-Accentuation3">
    <w:name w:val="List Table 4 Accent 3"/>
    <w:basedOn w:val="TableauNormal"/>
    <w:uiPriority w:val="49"/>
    <w:rsid w:val="00457E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EB4F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EB4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3Car">
    <w:name w:val="Titre 3 Car"/>
    <w:basedOn w:val="Policepardfaut"/>
    <w:link w:val="Titre3"/>
    <w:uiPriority w:val="9"/>
    <w:rsid w:val="0076152E"/>
    <w:rPr>
      <w:rFonts w:asciiTheme="majorHAnsi" w:eastAsiaTheme="majorEastAsia" w:hAnsiTheme="majorHAnsi" w:cstheme="majorBidi"/>
      <w:color w:val="1F4D78" w:themeColor="accent1" w:themeShade="7F"/>
      <w:sz w:val="24"/>
      <w:szCs w:val="24"/>
      <w:lang w:eastAsia="fr-CA"/>
    </w:rPr>
  </w:style>
  <w:style w:type="paragraph" w:styleId="Objetducommentaire">
    <w:name w:val="annotation subject"/>
    <w:basedOn w:val="Commentaire"/>
    <w:next w:val="Commentaire"/>
    <w:link w:val="ObjetducommentaireCar"/>
    <w:uiPriority w:val="99"/>
    <w:semiHidden/>
    <w:unhideWhenUsed/>
    <w:rsid w:val="002F11EF"/>
    <w:rPr>
      <w:b/>
      <w:bCs/>
    </w:rPr>
  </w:style>
  <w:style w:type="character" w:customStyle="1" w:styleId="ObjetducommentaireCar">
    <w:name w:val="Objet du commentaire Car"/>
    <w:basedOn w:val="CommentaireCar"/>
    <w:link w:val="Objetducommentaire"/>
    <w:uiPriority w:val="99"/>
    <w:semiHidden/>
    <w:rsid w:val="002F11EF"/>
    <w:rPr>
      <w:b/>
      <w:bCs/>
      <w:color w:val="323E4F" w:themeColor="text2" w:themeShade="BF"/>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2DF41EEC94859B2DE3F4BD659F47A"/>
        <w:category>
          <w:name w:val="Général"/>
          <w:gallery w:val="placeholder"/>
        </w:category>
        <w:types>
          <w:type w:val="bbPlcHdr"/>
        </w:types>
        <w:behaviors>
          <w:behavior w:val="content"/>
        </w:behaviors>
        <w:guid w:val="{14AE8D89-7E4A-4852-AE3E-5EC108C118A0}"/>
      </w:docPartPr>
      <w:docPartBody>
        <w:p w:rsidR="00805D45" w:rsidRDefault="00592B65" w:rsidP="00592B65">
          <w:pPr>
            <w:pStyle w:val="9402DF41EEC94859B2DE3F4BD659F47A"/>
          </w:pPr>
          <w:r>
            <w:rPr>
              <w:color w:val="2F5496" w:themeColor="accent1" w:themeShade="BF"/>
              <w:sz w:val="24"/>
              <w:szCs w:val="24"/>
              <w:lang w:val="fr-FR"/>
            </w:rPr>
            <w:t>[Nom de la société]</w:t>
          </w:r>
        </w:p>
      </w:docPartBody>
    </w:docPart>
    <w:docPart>
      <w:docPartPr>
        <w:name w:val="56CF2050D3984C1DA10134BF01F6A442"/>
        <w:category>
          <w:name w:val="Général"/>
          <w:gallery w:val="placeholder"/>
        </w:category>
        <w:types>
          <w:type w:val="bbPlcHdr"/>
        </w:types>
        <w:behaviors>
          <w:behavior w:val="content"/>
        </w:behaviors>
        <w:guid w:val="{9072C5D4-9300-4BEE-9E47-B837E526876D}"/>
      </w:docPartPr>
      <w:docPartBody>
        <w:p w:rsidR="00805D45" w:rsidRDefault="00592B65" w:rsidP="00592B65">
          <w:pPr>
            <w:pStyle w:val="56CF2050D3984C1DA10134BF01F6A442"/>
          </w:pPr>
          <w:r>
            <w:rPr>
              <w:rFonts w:asciiTheme="majorHAnsi" w:eastAsiaTheme="majorEastAsia" w:hAnsiTheme="majorHAnsi" w:cstheme="majorBidi"/>
              <w:color w:val="4472C4" w:themeColor="accent1"/>
              <w:sz w:val="88"/>
              <w:szCs w:val="88"/>
              <w:lang w:val="fr-FR"/>
            </w:rPr>
            <w:t>[Titre du document]</w:t>
          </w:r>
        </w:p>
      </w:docPartBody>
    </w:docPart>
    <w:docPart>
      <w:docPartPr>
        <w:name w:val="5C823481F6194603A7C4498DC22B7FFD"/>
        <w:category>
          <w:name w:val="Général"/>
          <w:gallery w:val="placeholder"/>
        </w:category>
        <w:types>
          <w:type w:val="bbPlcHdr"/>
        </w:types>
        <w:behaviors>
          <w:behavior w:val="content"/>
        </w:behaviors>
        <w:guid w:val="{D96651CA-C0CF-4F1D-BA6D-7ECA84F66DB8}"/>
      </w:docPartPr>
      <w:docPartBody>
        <w:p w:rsidR="00805D45" w:rsidRDefault="00592B65" w:rsidP="00592B65">
          <w:pPr>
            <w:pStyle w:val="5C823481F6194603A7C4498DC22B7FFD"/>
          </w:pPr>
          <w:r>
            <w:rPr>
              <w:color w:val="2F5496" w:themeColor="accent1" w:themeShade="BF"/>
              <w:sz w:val="24"/>
              <w:szCs w:val="24"/>
              <w:lang w:val="fr-FR"/>
            </w:rPr>
            <w:t>[Sous-titre du document]</w:t>
          </w:r>
        </w:p>
      </w:docPartBody>
    </w:docPart>
    <w:docPart>
      <w:docPartPr>
        <w:name w:val="61733672A517470B8B32D5E5472622D4"/>
        <w:category>
          <w:name w:val="Général"/>
          <w:gallery w:val="placeholder"/>
        </w:category>
        <w:types>
          <w:type w:val="bbPlcHdr"/>
        </w:types>
        <w:behaviors>
          <w:behavior w:val="content"/>
        </w:behaviors>
        <w:guid w:val="{57B0F19C-AE24-4F2A-9DE4-3B82314266A0}"/>
      </w:docPartPr>
      <w:docPartBody>
        <w:p w:rsidR="00805D45" w:rsidRDefault="00592B65" w:rsidP="00592B65">
          <w:pPr>
            <w:pStyle w:val="61733672A517470B8B32D5E5472622D4"/>
          </w:pPr>
          <w:r>
            <w:rPr>
              <w:color w:val="4472C4" w:themeColor="accent1"/>
              <w:sz w:val="28"/>
              <w:szCs w:val="28"/>
              <w:lang w:val="fr-FR"/>
            </w:rPr>
            <w:t>[Nom de l’auteur]</w:t>
          </w:r>
        </w:p>
      </w:docPartBody>
    </w:docPart>
    <w:docPart>
      <w:docPartPr>
        <w:name w:val="BC85D37C9E844663B9B1529369BDD64D"/>
        <w:category>
          <w:name w:val="Général"/>
          <w:gallery w:val="placeholder"/>
        </w:category>
        <w:types>
          <w:type w:val="bbPlcHdr"/>
        </w:types>
        <w:behaviors>
          <w:behavior w:val="content"/>
        </w:behaviors>
        <w:guid w:val="{25374D43-8A03-4618-BA2C-22274830A543}"/>
      </w:docPartPr>
      <w:docPartBody>
        <w:p w:rsidR="00805D45" w:rsidRDefault="00592B65" w:rsidP="00592B65">
          <w:pPr>
            <w:pStyle w:val="BC85D37C9E844663B9B1529369BDD64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B65"/>
    <w:rsid w:val="002F3996"/>
    <w:rsid w:val="00592B65"/>
    <w:rsid w:val="00781212"/>
    <w:rsid w:val="00805D45"/>
    <w:rsid w:val="00D931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E20F823F74DF0A970F82F87EA2A06">
    <w:name w:val="577E20F823F74DF0A970F82F87EA2A06"/>
    <w:rsid w:val="00592B65"/>
  </w:style>
  <w:style w:type="paragraph" w:customStyle="1" w:styleId="9545BD9127174A7897B3EFFAED438CE9">
    <w:name w:val="9545BD9127174A7897B3EFFAED438CE9"/>
    <w:rsid w:val="00592B65"/>
  </w:style>
  <w:style w:type="paragraph" w:customStyle="1" w:styleId="235FA0B505344215BDEA6C9DFEBC27FA">
    <w:name w:val="235FA0B505344215BDEA6C9DFEBC27FA"/>
    <w:rsid w:val="00592B65"/>
  </w:style>
  <w:style w:type="paragraph" w:customStyle="1" w:styleId="4DD3E87D8DCD463E99C8D0B1896A2DEF">
    <w:name w:val="4DD3E87D8DCD463E99C8D0B1896A2DEF"/>
    <w:rsid w:val="00592B65"/>
  </w:style>
  <w:style w:type="paragraph" w:customStyle="1" w:styleId="7A197A7C7D564DA9AEA6D9317E3DF3DD">
    <w:name w:val="7A197A7C7D564DA9AEA6D9317E3DF3DD"/>
    <w:rsid w:val="00592B65"/>
  </w:style>
  <w:style w:type="paragraph" w:customStyle="1" w:styleId="9402DF41EEC94859B2DE3F4BD659F47A">
    <w:name w:val="9402DF41EEC94859B2DE3F4BD659F47A"/>
    <w:rsid w:val="00592B65"/>
  </w:style>
  <w:style w:type="paragraph" w:customStyle="1" w:styleId="56CF2050D3984C1DA10134BF01F6A442">
    <w:name w:val="56CF2050D3984C1DA10134BF01F6A442"/>
    <w:rsid w:val="00592B65"/>
  </w:style>
  <w:style w:type="paragraph" w:customStyle="1" w:styleId="5C823481F6194603A7C4498DC22B7FFD">
    <w:name w:val="5C823481F6194603A7C4498DC22B7FFD"/>
    <w:rsid w:val="00592B65"/>
  </w:style>
  <w:style w:type="paragraph" w:customStyle="1" w:styleId="61733672A517470B8B32D5E5472622D4">
    <w:name w:val="61733672A517470B8B32D5E5472622D4"/>
    <w:rsid w:val="00592B65"/>
  </w:style>
  <w:style w:type="paragraph" w:customStyle="1" w:styleId="BC85D37C9E844663B9B1529369BDD64D">
    <w:name w:val="BC85D37C9E844663B9B1529369BDD64D"/>
    <w:rsid w:val="00592B65"/>
  </w:style>
  <w:style w:type="paragraph" w:customStyle="1" w:styleId="3C923D8B6FB14F13B1DD0211679F9796">
    <w:name w:val="3C923D8B6FB14F13B1DD0211679F9796"/>
    <w:rsid w:val="00592B65"/>
  </w:style>
  <w:style w:type="paragraph" w:customStyle="1" w:styleId="BD832A9A07AB42549185135E2E102561">
    <w:name w:val="BD832A9A07AB42549185135E2E102561"/>
    <w:rsid w:val="00592B65"/>
  </w:style>
  <w:style w:type="paragraph" w:customStyle="1" w:styleId="A418E29455A1437CA07733374CD24847">
    <w:name w:val="A418E29455A1437CA07733374CD24847"/>
    <w:rsid w:val="0059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932BA8-FE74-42A5-AFDC-41FA90D7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39</Pages>
  <Words>3040</Words>
  <Characters>16726</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DOSSIER FONCTIONNEL</vt:lpstr>
    </vt:vector>
  </TitlesOfParts>
  <Company>Cégep de Lévis-Lauzon</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GESTION SALON CARRIÈRE</dc:subject>
  <dc:creator>William Lafontaine</dc:creator>
  <cp:keywords/>
  <dc:description/>
  <cp:lastModifiedBy>Lainesse</cp:lastModifiedBy>
  <cp:revision>118</cp:revision>
  <dcterms:created xsi:type="dcterms:W3CDTF">2018-03-08T16:38:00Z</dcterms:created>
  <dcterms:modified xsi:type="dcterms:W3CDTF">2018-03-27T18:34:00Z</dcterms:modified>
</cp:coreProperties>
</file>